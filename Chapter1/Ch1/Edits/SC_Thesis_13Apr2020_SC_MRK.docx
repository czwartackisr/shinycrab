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06D38" w14:textId="77777777" w:rsidR="00233EE6" w:rsidRDefault="00233EE6" w:rsidP="00233EE6">
      <w:pPr>
        <w:pStyle w:val="Heading1"/>
      </w:pPr>
      <w:bookmarkStart w:id="0" w:name="_Toc36115309"/>
      <w:r>
        <w:t>CHAPTER 1 TITLE HERE</w:t>
      </w:r>
      <w:bookmarkEnd w:id="0"/>
    </w:p>
    <w:p w14:paraId="110527B7" w14:textId="77777777" w:rsidR="00233EE6" w:rsidRPr="0012689D" w:rsidRDefault="00233EE6" w:rsidP="00233EE6"/>
    <w:p w14:paraId="0DD144D1" w14:textId="77777777" w:rsidR="00233EE6" w:rsidRDefault="00233EE6" w:rsidP="00233EE6">
      <w:pPr>
        <w:pStyle w:val="Heading2"/>
      </w:pPr>
      <w:bookmarkStart w:id="1" w:name="_Toc36115311"/>
      <w:r>
        <w:t>Methods</w:t>
      </w:r>
      <w:bookmarkEnd w:id="1"/>
    </w:p>
    <w:p w14:paraId="3049B548" w14:textId="77777777" w:rsidR="00233EE6" w:rsidRDefault="00233EE6" w:rsidP="00BB2775">
      <w:pPr>
        <w:pStyle w:val="Heading3"/>
      </w:pPr>
      <w:bookmarkStart w:id="2" w:name="_Toc36115312"/>
      <w:r>
        <w:t>Census Surveys</w:t>
      </w:r>
      <w:bookmarkEnd w:id="2"/>
    </w:p>
    <w:p w14:paraId="0AC3490F" w14:textId="4FEDAFE1" w:rsidR="00897F30" w:rsidRPr="00D53A0A" w:rsidRDefault="00233EE6" w:rsidP="00897F30">
      <w:pPr>
        <w:rPr>
          <w:color w:val="2F5496" w:themeColor="accent1" w:themeShade="BF"/>
          <w:szCs w:val="24"/>
        </w:rPr>
      </w:pPr>
      <w:r>
        <w:t xml:space="preserve">A suite of fisheries independent monitoring surveys </w:t>
      </w:r>
      <w:del w:id="3" w:author="Michael R. Kendrick" w:date="2020-04-15T08:09:00Z">
        <w:r w:rsidDel="004F452E">
          <w:delText xml:space="preserve">employed </w:delText>
        </w:r>
      </w:del>
      <w:ins w:id="4" w:author="Michael R. Kendrick" w:date="2020-04-15T08:09:00Z">
        <w:r w:rsidR="004F452E">
          <w:t>conducted</w:t>
        </w:r>
        <w:r w:rsidR="004F452E">
          <w:t xml:space="preserve"> </w:t>
        </w:r>
      </w:ins>
      <w:r>
        <w:t xml:space="preserve">by the South Carolina Department of Natural Resources (SCDNR) encounter </w:t>
      </w:r>
      <w:del w:id="5" w:author="Michael R. Kendrick" w:date="2020-04-15T08:08:00Z">
        <w:r w:rsidDel="004F452E">
          <w:delText xml:space="preserve">the </w:delText>
        </w:r>
      </w:del>
      <w:r>
        <w:t xml:space="preserve">blue crab </w:t>
      </w:r>
      <w:del w:id="6" w:author="Michael R. Kendrick" w:date="2020-04-15T08:10:00Z">
        <w:r w:rsidDel="004F452E">
          <w:delText xml:space="preserve">using </w:delText>
        </w:r>
        <w:r w:rsidR="00BB2775" w:rsidDel="004F452E">
          <w:delText>methods that vary by survey</w:delText>
        </w:r>
        <w:r w:rsidR="00C0132D" w:rsidDel="004F452E">
          <w:delText xml:space="preserve"> </w:delText>
        </w:r>
      </w:del>
      <w:ins w:id="7" w:author="Michael R. Kendrick" w:date="2020-04-15T08:10:00Z">
        <w:r w:rsidR="004F452E">
          <w:t>through a variety of methods</w:t>
        </w:r>
      </w:ins>
      <w:del w:id="8" w:author="Michael R. Kendrick" w:date="2020-04-15T08:13:00Z">
        <w:r w:rsidR="00C0132D" w:rsidDel="004F452E">
          <w:delText>(</w:delText>
        </w:r>
        <w:commentRangeStart w:id="9"/>
        <w:r w:rsidR="00C0132D" w:rsidDel="004F452E">
          <w:delText>Table 1</w:delText>
        </w:r>
        <w:commentRangeEnd w:id="9"/>
        <w:r w:rsidR="004F452E" w:rsidDel="004F452E">
          <w:rPr>
            <w:rStyle w:val="CommentReference"/>
          </w:rPr>
          <w:commentReference w:id="9"/>
        </w:r>
        <w:r w:rsidR="00C0132D" w:rsidDel="004F452E">
          <w:delText>)</w:delText>
        </w:r>
      </w:del>
      <w:r w:rsidR="00BB2775">
        <w:t xml:space="preserve">.  </w:t>
      </w:r>
      <w:r w:rsidR="00C0132D">
        <w:t>Surveys vary in the</w:t>
      </w:r>
      <w:r w:rsidR="00500835">
        <w:t>i</w:t>
      </w:r>
      <w:r w:rsidR="00C0132D">
        <w:t xml:space="preserve">r </w:t>
      </w:r>
      <w:r w:rsidR="00500835">
        <w:t xml:space="preserve">gear types, </w:t>
      </w:r>
      <w:r w:rsidR="00155335">
        <w:t xml:space="preserve">sampling regimes and </w:t>
      </w:r>
      <w:del w:id="10" w:author="Michael R. Kendrick" w:date="2020-04-15T08:11:00Z">
        <w:r w:rsidR="00155335" w:rsidDel="004F452E">
          <w:delText xml:space="preserve">microhabitats </w:delText>
        </w:r>
      </w:del>
      <w:ins w:id="11" w:author="Michael R. Kendrick" w:date="2020-04-15T08:11:00Z">
        <w:r w:rsidR="004F452E">
          <w:t xml:space="preserve">habitats sampled </w:t>
        </w:r>
      </w:ins>
      <w:r w:rsidR="00155335">
        <w:t>within the estuary</w:t>
      </w:r>
      <w:ins w:id="12" w:author="Michael R. Kendrick" w:date="2020-04-15T08:13:00Z">
        <w:r w:rsidR="004F452E">
          <w:t xml:space="preserve"> </w:t>
        </w:r>
        <w:r w:rsidR="004F452E">
          <w:t>(</w:t>
        </w:r>
        <w:commentRangeStart w:id="13"/>
        <w:r w:rsidR="004F452E">
          <w:t>Table 1</w:t>
        </w:r>
        <w:commentRangeEnd w:id="13"/>
        <w:r w:rsidR="004F452E">
          <w:rPr>
            <w:rStyle w:val="CommentReference"/>
          </w:rPr>
          <w:commentReference w:id="13"/>
        </w:r>
        <w:r w:rsidR="004F452E">
          <w:t>)</w:t>
        </w:r>
      </w:ins>
      <w:r w:rsidR="00155335">
        <w:t>.</w:t>
      </w:r>
      <w:r w:rsidR="00500835">
        <w:t xml:space="preserve"> </w:t>
      </w:r>
      <w:del w:id="14" w:author="Michael R. Kendrick" w:date="2020-04-15T08:11:00Z">
        <w:r w:rsidR="00500835" w:rsidDel="004F452E">
          <w:delText xml:space="preserve"> </w:delText>
        </w:r>
      </w:del>
      <w:ins w:id="15" w:author="Michael R. Kendrick" w:date="2020-04-15T08:11:00Z">
        <w:r w:rsidR="004F452E">
          <w:t xml:space="preserve">To meet the objectives of this study, </w:t>
        </w:r>
      </w:ins>
      <w:del w:id="16" w:author="Michael R. Kendrick" w:date="2020-04-15T08:11:00Z">
        <w:r w:rsidR="004F3FFE" w:rsidDel="004F452E">
          <w:delText>D</w:delText>
        </w:r>
      </w:del>
      <w:ins w:id="17" w:author="Michael R. Kendrick" w:date="2020-04-15T08:11:00Z">
        <w:r w:rsidR="004F452E">
          <w:t>d</w:t>
        </w:r>
      </w:ins>
      <w:r w:rsidR="004F3FFE">
        <w:t xml:space="preserve">ata from </w:t>
      </w:r>
      <w:del w:id="18" w:author="Michael R. Kendrick" w:date="2020-04-15T08:11:00Z">
        <w:r w:rsidR="004F3FFE" w:rsidDel="004F452E">
          <w:delText xml:space="preserve">all </w:delText>
        </w:r>
      </w:del>
      <w:ins w:id="19" w:author="Michael R. Kendrick" w:date="2020-04-15T08:14:00Z">
        <w:r w:rsidR="004F452E">
          <w:t xml:space="preserve"># </w:t>
        </w:r>
      </w:ins>
      <w:r w:rsidR="004F3FFE">
        <w:t xml:space="preserve">surveys were subset </w:t>
      </w:r>
      <w:commentRangeStart w:id="20"/>
      <w:r w:rsidR="004F3FFE">
        <w:t>from statewide</w:t>
      </w:r>
      <w:commentRangeEnd w:id="20"/>
      <w:r w:rsidR="004F452E">
        <w:rPr>
          <w:rStyle w:val="CommentReference"/>
        </w:rPr>
        <w:commentReference w:id="20"/>
      </w:r>
      <w:r w:rsidR="004F3FFE">
        <w:t xml:space="preserve"> to Charleston Harbor watershed (Ashley River, Cooper River, Wando River and Charleston Harbor) sites </w:t>
      </w:r>
      <w:commentRangeStart w:id="21"/>
      <w:commentRangeStart w:id="22"/>
      <w:r w:rsidR="004F3FFE">
        <w:t xml:space="preserve">(Figure </w:t>
      </w:r>
      <w:commentRangeEnd w:id="21"/>
      <w:r w:rsidR="004F3FFE">
        <w:rPr>
          <w:rStyle w:val="CommentReference"/>
        </w:rPr>
        <w:commentReference w:id="21"/>
      </w:r>
      <w:commentRangeEnd w:id="22"/>
      <w:r w:rsidR="004F452E">
        <w:rPr>
          <w:rStyle w:val="CommentReference"/>
        </w:rPr>
        <w:commentReference w:id="22"/>
      </w:r>
      <w:r w:rsidR="004F3FFE">
        <w:t xml:space="preserve">). </w:t>
      </w:r>
      <w:ins w:id="23" w:author="Michael R. Kendrick" w:date="2020-04-15T08:14:00Z">
        <w:r w:rsidR="004F452E">
          <w:t>Surveys used in this analysis include: …</w:t>
        </w:r>
      </w:ins>
      <w:del w:id="24" w:author="Michael R. Kendrick" w:date="2020-04-15T08:14:00Z">
        <w:r w:rsidR="004F3FFE" w:rsidDel="004F452E">
          <w:delText xml:space="preserve">  </w:delText>
        </w:r>
        <w:r w:rsidR="00C0132D" w:rsidDel="004F452E">
          <w:delText xml:space="preserve">  </w:delText>
        </w:r>
      </w:del>
    </w:p>
    <w:p w14:paraId="57C344B5" w14:textId="4BAD2E13" w:rsidR="00BB2775" w:rsidRDefault="00BB2775" w:rsidP="00BB2775">
      <w:pPr>
        <w:pStyle w:val="Heading4"/>
      </w:pPr>
      <w:r>
        <w:t>CRMS Harbor Trawl</w:t>
      </w:r>
    </w:p>
    <w:p w14:paraId="3F1C37BF" w14:textId="16C43ADE" w:rsidR="00894101" w:rsidRDefault="00BB2775" w:rsidP="00894101">
      <w:r w:rsidRPr="00BB2775">
        <w:t xml:space="preserve">Monitoring </w:t>
      </w:r>
      <w:r w:rsidR="00F30B20">
        <w:t>has been</w:t>
      </w:r>
      <w:r w:rsidRPr="00BB2775">
        <w:t xml:space="preserve"> conducted monthly </w:t>
      </w:r>
      <w:r w:rsidR="00F30B20">
        <w:t>(1980-2018) at fixed stations in the Ashley River (2 stations)</w:t>
      </w:r>
      <w:r w:rsidRPr="00BB2775">
        <w:t xml:space="preserve"> </w:t>
      </w:r>
      <w:r w:rsidR="00F30B20">
        <w:t xml:space="preserve">and the </w:t>
      </w:r>
      <w:r w:rsidRPr="00BB2775">
        <w:t>Charleston Harbor</w:t>
      </w:r>
      <w:r w:rsidR="00F30B20">
        <w:t xml:space="preserve"> </w:t>
      </w:r>
      <w:r w:rsidRPr="00BB2775">
        <w:t>(</w:t>
      </w:r>
      <w:r w:rsidR="00F30B20">
        <w:t>2</w:t>
      </w:r>
      <w:r w:rsidRPr="00BB2775">
        <w:t xml:space="preserve"> stations)</w:t>
      </w:r>
      <w:r w:rsidR="00F30B20">
        <w:t xml:space="preserve">. Sites are located along </w:t>
      </w:r>
      <w:commentRangeStart w:id="25"/>
      <w:r w:rsidR="00F30B20">
        <w:t>the river continuum</w:t>
      </w:r>
      <w:commentRangeEnd w:id="25"/>
      <w:r w:rsidR="004F452E">
        <w:rPr>
          <w:rStyle w:val="CommentReference"/>
        </w:rPr>
        <w:commentReference w:id="25"/>
      </w:r>
      <w:r w:rsidR="00F30B20">
        <w:t xml:space="preserve"> </w:t>
      </w:r>
      <w:commentRangeStart w:id="26"/>
      <w:r w:rsidR="007A1D83">
        <w:t>at a</w:t>
      </w:r>
      <w:r w:rsidR="00F30B20">
        <w:t xml:space="preserve"> distance of approximately 20 river km </w:t>
      </w:r>
      <w:commentRangeEnd w:id="26"/>
      <w:r w:rsidR="009E506B">
        <w:rPr>
          <w:rStyle w:val="CommentReference"/>
        </w:rPr>
        <w:commentReference w:id="26"/>
      </w:r>
      <w:r w:rsidR="00F30B20">
        <w:t>(Fig  )</w:t>
      </w:r>
      <w:r>
        <w:t xml:space="preserve">.  </w:t>
      </w:r>
      <w:commentRangeStart w:id="27"/>
      <w:ins w:id="28" w:author="Michael R. Kendrick" w:date="2020-04-15T08:24:00Z">
        <w:r w:rsidR="009E506B">
          <w:t xml:space="preserve">From 1980 to 1986, trawls were typically pulled for 30 minutes, with more tow time variation than in later years. </w:t>
        </w:r>
      </w:ins>
      <w:moveToRangeStart w:id="29" w:author="Michael R. Kendrick" w:date="2020-04-15T08:24:00Z" w:name="move37831475"/>
      <w:moveTo w:id="30" w:author="Michael R. Kendrick" w:date="2020-04-15T08:24:00Z">
        <w:del w:id="31" w:author="Michael R. Kendrick" w:date="2020-04-15T08:24:00Z">
          <w:r w:rsidR="009E506B" w:rsidDel="009E506B">
            <w:delText>Before</w:delText>
          </w:r>
        </w:del>
      </w:moveTo>
      <w:ins w:id="32" w:author="Michael R. Kendrick" w:date="2020-04-15T08:24:00Z">
        <w:r w:rsidR="009E506B">
          <w:t>From 1986 to</w:t>
        </w:r>
      </w:ins>
      <w:moveTo w:id="33" w:author="Michael R. Kendrick" w:date="2020-04-15T08:24:00Z">
        <w:r w:rsidR="009E506B">
          <w:t xml:space="preserve"> 2002, 6m (head rope length) otter trawls with 4.76cm stretch mesh nets were towed from July through December. </w:t>
        </w:r>
      </w:moveTo>
      <w:moveToRangeEnd w:id="29"/>
      <w:del w:id="34" w:author="Michael R. Kendrick" w:date="2020-04-15T08:24:00Z">
        <w:r w:rsidR="00C80173" w:rsidDel="009E506B">
          <w:delText xml:space="preserve">Beginning in </w:delText>
        </w:r>
      </w:del>
      <w:ins w:id="35" w:author="Michael R. Kendrick" w:date="2020-04-15T08:24:00Z">
        <w:r w:rsidR="009E506B">
          <w:t xml:space="preserve">From </w:t>
        </w:r>
      </w:ins>
      <w:r w:rsidR="00C80173">
        <w:t>2002</w:t>
      </w:r>
      <w:ins w:id="36" w:author="Michael R. Kendrick" w:date="2020-04-15T08:24:00Z">
        <w:r w:rsidR="009E506B">
          <w:t xml:space="preserve"> - 2018</w:t>
        </w:r>
      </w:ins>
      <w:r w:rsidR="00C80173">
        <w:t xml:space="preserve">, gear type and sample times </w:t>
      </w:r>
      <w:del w:id="37" w:author="Michael R. Kendrick" w:date="2020-04-15T08:24:00Z">
        <w:r w:rsidR="00C80173" w:rsidDel="009E506B">
          <w:delText xml:space="preserve">were standardized to </w:delText>
        </w:r>
        <w:r w:rsidR="000C0306" w:rsidDel="009E506B">
          <w:delText>one</w:delText>
        </w:r>
        <w:r w:rsidDel="009E506B">
          <w:delText xml:space="preserve"> </w:delText>
        </w:r>
      </w:del>
      <w:ins w:id="38" w:author="Michael R. Kendrick" w:date="2020-04-15T08:24:00Z">
        <w:r w:rsidR="009E506B">
          <w:t xml:space="preserve">a </w:t>
        </w:r>
      </w:ins>
      <w:r>
        <w:t>6m (</w:t>
      </w:r>
      <w:r w:rsidR="00F30B20">
        <w:t xml:space="preserve">headrope length) </w:t>
      </w:r>
      <w:r>
        <w:t xml:space="preserve">otter trawl net </w:t>
      </w:r>
      <w:r w:rsidR="00F30B20">
        <w:t>with 2</w:t>
      </w:r>
      <w:r w:rsidR="000C0306">
        <w:t>.</w:t>
      </w:r>
      <w:r w:rsidR="00F30B20">
        <w:t>54</w:t>
      </w:r>
      <w:r w:rsidR="000C0306">
        <w:t>c</w:t>
      </w:r>
      <w:r w:rsidR="00F30B20">
        <w:t xml:space="preserve">m stretch mesh and tickler chain </w:t>
      </w:r>
      <w:r>
        <w:t xml:space="preserve">towed </w:t>
      </w:r>
      <w:r w:rsidR="00366E83">
        <w:t xml:space="preserve">parallel to the shoreline near low tide </w:t>
      </w:r>
      <w:r>
        <w:t xml:space="preserve">for </w:t>
      </w:r>
      <w:r w:rsidR="00F30B20">
        <w:t>15 minutes</w:t>
      </w:r>
      <w:ins w:id="39" w:author="Michael R. Kendrick" w:date="2020-04-15T08:24:00Z">
        <w:r w:rsidR="009E506B">
          <w:t xml:space="preserve"> were con</w:t>
        </w:r>
      </w:ins>
      <w:ins w:id="40" w:author="Michael R. Kendrick" w:date="2020-04-15T08:25:00Z">
        <w:r w:rsidR="009E506B">
          <w:t>ducted</w:t>
        </w:r>
      </w:ins>
      <w:r w:rsidR="00F30B20">
        <w:t>.</w:t>
      </w:r>
      <w:r w:rsidR="007A1D83">
        <w:t xml:space="preserve">  </w:t>
      </w:r>
      <w:del w:id="41" w:author="Michael R. Kendrick" w:date="2020-04-15T08:24:00Z">
        <w:r w:rsidR="007A1D83" w:rsidDel="009E506B">
          <w:delText>Trawls prior to 1986 were typically pulled for 30</w:delText>
        </w:r>
        <w:r w:rsidR="005204A5" w:rsidDel="009E506B">
          <w:delText xml:space="preserve"> minutes</w:delText>
        </w:r>
        <w:r w:rsidR="007A1D83" w:rsidDel="009E506B">
          <w:delText>, with</w:delText>
        </w:r>
        <w:r w:rsidR="001C46C8" w:rsidDel="009E506B">
          <w:delText xml:space="preserve"> more tow time variation than in later years. </w:delText>
        </w:r>
      </w:del>
      <w:r w:rsidR="00700358">
        <w:t xml:space="preserve">All abundances </w:t>
      </w:r>
      <w:r w:rsidR="00894101">
        <w:t xml:space="preserve">were standardized to 15-minutes using the equation: </w:t>
      </w:r>
      <w:commentRangeEnd w:id="27"/>
      <w:r w:rsidR="009E506B">
        <w:rPr>
          <w:rStyle w:val="CommentReference"/>
        </w:rPr>
        <w:commentReference w:id="27"/>
      </w:r>
    </w:p>
    <w:p w14:paraId="45C091BC" w14:textId="6B85A393" w:rsidR="00894101" w:rsidRDefault="00894101" w:rsidP="00894101">
      <m:oMathPara>
        <m:oMath>
          <m:r>
            <w:rPr>
              <w:rFonts w:ascii="Cambria Math" w:hAnsi="Cambria Math"/>
            </w:rPr>
            <m:t>total abundance= observed abundance</m:t>
          </m:r>
          <m:d>
            <m:dPr>
              <m:ctrlPr>
                <w:rPr>
                  <w:rFonts w:ascii="Cambria Math" w:hAnsi="Cambria Math"/>
                  <w:i/>
                </w:rPr>
              </m:ctrlPr>
            </m:dPr>
            <m:e>
              <m:f>
                <m:fPr>
                  <m:ctrlPr>
                    <w:rPr>
                      <w:rFonts w:ascii="Cambria Math" w:hAnsi="Cambria Math"/>
                      <w:i/>
                    </w:rPr>
                  </m:ctrlPr>
                </m:fPr>
                <m:num>
                  <m:r>
                    <w:rPr>
                      <w:rFonts w:ascii="Cambria Math" w:hAnsi="Cambria Math"/>
                    </w:rPr>
                    <m:t>15 (minutes)</m:t>
                  </m:r>
                </m:num>
                <m:den>
                  <m:r>
                    <w:rPr>
                      <w:rFonts w:ascii="Cambria Math" w:hAnsi="Cambria Math"/>
                    </w:rPr>
                    <m:t>trawl time (minutes)</m:t>
                  </m:r>
                </m:den>
              </m:f>
            </m:e>
          </m:d>
        </m:oMath>
      </m:oMathPara>
    </w:p>
    <w:p w14:paraId="274748A9" w14:textId="203FB947" w:rsidR="00366E83" w:rsidRDefault="000C0306" w:rsidP="00894101">
      <w:pPr>
        <w:ind w:firstLine="0"/>
      </w:pPr>
      <w:moveFromRangeStart w:id="42" w:author="Michael R. Kendrick" w:date="2020-04-15T08:24:00Z" w:name="move37831475"/>
      <w:moveFrom w:id="43" w:author="Michael R. Kendrick" w:date="2020-04-15T08:24:00Z">
        <w:r w:rsidDel="009E506B">
          <w:lastRenderedPageBreak/>
          <w:t xml:space="preserve">Before </w:t>
        </w:r>
        <w:r w:rsidR="00C80173" w:rsidDel="009E506B">
          <w:t xml:space="preserve">2002, 6m </w:t>
        </w:r>
        <w:r w:rsidR="005204A5" w:rsidDel="009E506B">
          <w:t xml:space="preserve">(head rope length) </w:t>
        </w:r>
        <w:r w:rsidR="00C80173" w:rsidDel="009E506B">
          <w:t xml:space="preserve">otter trawls with </w:t>
        </w:r>
        <w:r w:rsidDel="009E506B">
          <w:t>4.76cm stretch mesh</w:t>
        </w:r>
        <w:r w:rsidR="00C80173" w:rsidDel="009E506B">
          <w:t xml:space="preserve"> nets were </w:t>
        </w:r>
        <w:r w:rsidR="005204A5" w:rsidDel="009E506B">
          <w:t>tow</w:t>
        </w:r>
        <w:r w:rsidR="00C80173" w:rsidDel="009E506B">
          <w:t xml:space="preserve">ed from July through December.  </w:t>
        </w:r>
      </w:moveFrom>
      <w:moveFromRangeEnd w:id="42"/>
      <w:r w:rsidR="00AF3BD4">
        <w:t xml:space="preserve">Abundances taken from samples with a 2-net gear designation </w:t>
      </w:r>
      <w:ins w:id="44" w:author="Michael R. Kendrick" w:date="2020-04-15T08:26:00Z">
        <w:r w:rsidR="009E506B">
          <w:t xml:space="preserve">(19## - ####) </w:t>
        </w:r>
      </w:ins>
      <w:r w:rsidR="00AF3BD4">
        <w:t>were standardized to a 1-net configuration</w:t>
      </w:r>
      <w:ins w:id="45" w:author="Michael R. Kendrick" w:date="2020-04-15T08:26:00Z">
        <w:r w:rsidR="009E506B">
          <w:t xml:space="preserve"> (as conducted from 2002 – 2018)</w:t>
        </w:r>
      </w:ins>
      <w:r w:rsidR="00AF3BD4">
        <w:t xml:space="preserve"> using a regression calculation </w:t>
      </w:r>
      <w:r w:rsidR="00366E83">
        <w:t>(r</w:t>
      </w:r>
      <w:r w:rsidR="00366E83" w:rsidRPr="00366E83">
        <w:rPr>
          <w:vertAlign w:val="superscript"/>
        </w:rPr>
        <w:t>2</w:t>
      </w:r>
      <w:r w:rsidR="00366E83">
        <w:t xml:space="preserve"> = 0.59) </w:t>
      </w:r>
      <w:r w:rsidR="00AF3BD4">
        <w:t xml:space="preserve">from an internal SCDNR </w:t>
      </w:r>
      <w:r w:rsidR="00366E83">
        <w:t xml:space="preserve">publication </w:t>
      </w:r>
      <w:r w:rsidR="00700358">
        <w:fldChar w:fldCharType="begin" w:fldLock="1"/>
      </w:r>
      <w:r w:rsidR="003F6BA2">
        <w:instrText>ADDIN CSL_CITATION {"citationItems":[{"id":"ITEM-1","itemData":{"author":[{"dropping-particle":"","family":"Wenner","given":"Elizabeth","non-dropping-particle":"","parse-names":false,"suffix":""},{"dropping-particle":"","family":"Delancey","given":"Larry","non-dropping-particle":"","parse-names":false,"suffix":""},{"dropping-particle":"","family":"Jenkins","given":"Jimmy","non-dropping-particle":"","parse-names":false,"suffix":""}],"id":"ITEM-1","issued":{"date-parts":[["2002"]]},"number-of-pages":"17","publisher-place":"Charleston, SC","title":"A Study to Evaluate Equivalence in Sampling Between Two Research Vessels","type":"report"},"uris":["http://www.mendeley.com/documents/?uuid=f6454b20-ec6e-4eab-9a2c-af41f05a0e03"]}],"mendeley":{"formattedCitation":"(Wenner et al. 2002)","plainTextFormattedCitation":"(Wenner et al. 2002)","previouslyFormattedCitation":"(Wenner et al. 2002)"},"properties":{"noteIndex":0},"schema":"https://github.com/citation-style-language/schema/raw/master/csl-citation.json"}</w:instrText>
      </w:r>
      <w:r w:rsidR="00700358">
        <w:fldChar w:fldCharType="separate"/>
      </w:r>
      <w:r w:rsidR="00700358" w:rsidRPr="00700358">
        <w:rPr>
          <w:noProof/>
        </w:rPr>
        <w:t>(Wenner et al. 2002)</w:t>
      </w:r>
      <w:r w:rsidR="00700358">
        <w:fldChar w:fldCharType="end"/>
      </w:r>
      <w:r w:rsidR="00366E83">
        <w:t xml:space="preserve">: </w:t>
      </w:r>
    </w:p>
    <w:p w14:paraId="59F3C1CB" w14:textId="31B6CEE8" w:rsidR="00366E83" w:rsidRDefault="00366E83" w:rsidP="0074204D">
      <m:oMathPara>
        <m:oMath>
          <m:r>
            <w:rPr>
              <w:rFonts w:ascii="Cambria Math" w:hAnsi="Cambria Math"/>
            </w:rPr>
            <m:t xml:space="preserve">total abundance= </m:t>
          </m:r>
          <m:d>
            <m:dPr>
              <m:ctrlPr>
                <w:rPr>
                  <w:rFonts w:ascii="Cambria Math" w:hAnsi="Cambria Math"/>
                  <w:i/>
                </w:rPr>
              </m:ctrlPr>
            </m:dPr>
            <m:e>
              <m:r>
                <w:rPr>
                  <w:rFonts w:ascii="Cambria Math" w:hAnsi="Cambria Math"/>
                </w:rPr>
                <m:t>1.13(observed abundance)</m:t>
              </m:r>
            </m:e>
          </m:d>
          <m:r>
            <w:rPr>
              <w:rFonts w:ascii="Cambria Math" w:hAnsi="Cambria Math"/>
            </w:rPr>
            <m:t>+0.949</m:t>
          </m:r>
        </m:oMath>
      </m:oMathPara>
    </w:p>
    <w:p w14:paraId="0A72B927" w14:textId="7E107F62" w:rsidR="00AF3BD4" w:rsidRDefault="005204A5" w:rsidP="00366E83">
      <w:pPr>
        <w:ind w:firstLine="0"/>
      </w:pPr>
      <w:r w:rsidRPr="005204A5">
        <w:t xml:space="preserve">Crabs were often subsampled </w:t>
      </w:r>
      <w:r>
        <w:t>prior to</w:t>
      </w:r>
      <w:r w:rsidRPr="005204A5">
        <w:t xml:space="preserve"> 2002</w:t>
      </w:r>
      <w:r>
        <w:t xml:space="preserve">, with total abundance numbers for these samples </w:t>
      </w:r>
      <w:r w:rsidRPr="005204A5">
        <w:t xml:space="preserve">calculated </w:t>
      </w:r>
      <w:r>
        <w:t>using</w:t>
      </w:r>
      <w:r w:rsidR="00AF3BD4">
        <w:t xml:space="preserve">: </w:t>
      </w:r>
    </w:p>
    <w:p w14:paraId="535069C2" w14:textId="6E35BF5E" w:rsidR="00233EE6" w:rsidRPr="00AF3BD4" w:rsidRDefault="00AF3BD4" w:rsidP="0074204D">
      <w:pPr>
        <w:rPr>
          <w:rFonts w:eastAsiaTheme="minorEastAsia"/>
        </w:rPr>
      </w:pPr>
      <m:oMathPara>
        <m:oMath>
          <m:r>
            <w:rPr>
              <w:rFonts w:ascii="Cambria Math" w:hAnsi="Cambria Math"/>
            </w:rPr>
            <m:t xml:space="preserve">total abundance= </m:t>
          </m:r>
          <m:f>
            <m:fPr>
              <m:ctrlPr>
                <w:rPr>
                  <w:rFonts w:ascii="Cambria Math" w:hAnsi="Cambria Math"/>
                  <w:i/>
                </w:rPr>
              </m:ctrlPr>
            </m:fPr>
            <m:num>
              <m:r>
                <w:rPr>
                  <w:rFonts w:ascii="Cambria Math" w:hAnsi="Cambria Math"/>
                </w:rPr>
                <m:t>observed abundance(total sample weight)</m:t>
              </m:r>
            </m:num>
            <m:den>
              <m:r>
                <w:rPr>
                  <w:rFonts w:ascii="Cambria Math" w:hAnsi="Cambria Math"/>
                </w:rPr>
                <m:t>subsample weight</m:t>
              </m:r>
            </m:den>
          </m:f>
        </m:oMath>
      </m:oMathPara>
    </w:p>
    <w:p w14:paraId="1EFB6DD0" w14:textId="5811037E" w:rsidR="00AF3BD4" w:rsidRDefault="00700358" w:rsidP="00AF3BD4">
      <w:pPr>
        <w:ind w:firstLine="0"/>
      </w:pPr>
      <w:r w:rsidRPr="00700358">
        <w:t xml:space="preserve">CPUEs from the </w:t>
      </w:r>
      <w:r>
        <w:t xml:space="preserve">Harbor Trawl </w:t>
      </w:r>
      <w:r w:rsidRPr="00700358">
        <w:t xml:space="preserve">survey could have any of </w:t>
      </w:r>
      <w:r>
        <w:t xml:space="preserve">four </w:t>
      </w:r>
      <w:r w:rsidRPr="00700358">
        <w:t>standardization equations</w:t>
      </w:r>
      <w:r>
        <w:t>:</w:t>
      </w:r>
      <w:r w:rsidRPr="00700358">
        <w:t xml:space="preserve"> 1) </w:t>
      </w:r>
      <w:r>
        <w:t xml:space="preserve">no </w:t>
      </w:r>
      <w:r w:rsidR="00894101">
        <w:t xml:space="preserve">standardization </w:t>
      </w:r>
      <w:r>
        <w:t xml:space="preserve">(observed abundance), 2) </w:t>
      </w:r>
      <w:r w:rsidRPr="00700358">
        <w:t>time-standardiz</w:t>
      </w:r>
      <w:r w:rsidR="00894101">
        <w:t>ation</w:t>
      </w:r>
      <w:r w:rsidRPr="00700358">
        <w:t xml:space="preserve"> to 15-minute tows, </w:t>
      </w:r>
      <w:r>
        <w:t>3</w:t>
      </w:r>
      <w:r w:rsidRPr="00700358">
        <w:t>) weight standardiz</w:t>
      </w:r>
      <w:r w:rsidR="00894101">
        <w:t>ation</w:t>
      </w:r>
      <w:r w:rsidRPr="00700358">
        <w:t xml:space="preserve"> for sub-samples, </w:t>
      </w:r>
      <w:r>
        <w:t>or 4</w:t>
      </w:r>
      <w:r w:rsidRPr="00700358">
        <w:t xml:space="preserve">) </w:t>
      </w:r>
      <w:r>
        <w:t>gear standardiz</w:t>
      </w:r>
      <w:r w:rsidR="00894101">
        <w:t>ation</w:t>
      </w:r>
      <w:r>
        <w:t xml:space="preserve"> to </w:t>
      </w:r>
      <w:r w:rsidRPr="00700358">
        <w:t>a 2-net to 1-net gear type.</w:t>
      </w:r>
    </w:p>
    <w:p w14:paraId="1FBFEEB6" w14:textId="67796B0D" w:rsidR="00155335" w:rsidRDefault="00155335" w:rsidP="00155335">
      <w:pPr>
        <w:pStyle w:val="Heading4"/>
      </w:pPr>
      <w:commentRangeStart w:id="46"/>
      <w:r>
        <w:t xml:space="preserve">CRMS Creek Trawl </w:t>
      </w:r>
    </w:p>
    <w:p w14:paraId="380CB3CE" w14:textId="464F7089" w:rsidR="00155335" w:rsidRDefault="00155335" w:rsidP="00155335">
      <w:pPr>
        <w:rPr>
          <w:ins w:id="47" w:author="Michael R. Kendrick" w:date="2020-04-15T08:55:00Z"/>
        </w:rPr>
      </w:pPr>
    </w:p>
    <w:p w14:paraId="563D6DE2" w14:textId="53F10EF3" w:rsidR="005A6515" w:rsidRDefault="005A6515" w:rsidP="005A6515">
      <w:pPr>
        <w:pStyle w:val="Heading4"/>
        <w:rPr>
          <w:ins w:id="48" w:author="Michael R. Kendrick" w:date="2020-04-15T08:55:00Z"/>
        </w:rPr>
      </w:pPr>
      <w:ins w:id="49" w:author="Michael R. Kendrick" w:date="2020-04-15T08:55:00Z">
        <w:r>
          <w:t>SCECAP</w:t>
        </w:r>
      </w:ins>
    </w:p>
    <w:p w14:paraId="61D76D72" w14:textId="2602A0A2" w:rsidR="005A6515" w:rsidRPr="005A6515" w:rsidRDefault="005A6515" w:rsidP="005A6515">
      <w:pPr>
        <w:ind w:firstLine="0"/>
        <w:rPr>
          <w:ins w:id="50" w:author="Michael R. Kendrick" w:date="2020-04-15T08:55:00Z"/>
        </w:rPr>
        <w:pPrChange w:id="51" w:author="Michael R. Kendrick" w:date="2020-04-15T08:55:00Z">
          <w:pPr>
            <w:pStyle w:val="Heading4"/>
          </w:pPr>
        </w:pPrChange>
      </w:pPr>
      <w:ins w:id="52" w:author="Michael R. Kendrick" w:date="2020-04-15T08:55:00Z">
        <w:r>
          <w:t>Trammel net…</w:t>
        </w:r>
      </w:ins>
      <w:commentRangeEnd w:id="46"/>
      <w:ins w:id="53" w:author="Michael R. Kendrick" w:date="2020-04-15T08:56:00Z">
        <w:r>
          <w:rPr>
            <w:rStyle w:val="CommentReference"/>
          </w:rPr>
          <w:commentReference w:id="46"/>
        </w:r>
      </w:ins>
    </w:p>
    <w:p w14:paraId="709D1BB9" w14:textId="77777777" w:rsidR="005A6515" w:rsidRPr="00155335" w:rsidRDefault="005A6515" w:rsidP="00155335"/>
    <w:p w14:paraId="51EED77E" w14:textId="336186C1" w:rsidR="00233EE6" w:rsidRDefault="00233EE6" w:rsidP="00155335">
      <w:pPr>
        <w:rPr>
          <w:color w:val="2F5496" w:themeColor="accent1" w:themeShade="BF"/>
          <w:szCs w:val="24"/>
        </w:rPr>
      </w:pPr>
      <w:r w:rsidRPr="00D53A0A">
        <w:rPr>
          <w:color w:val="2F5496" w:themeColor="accent1" w:themeShade="BF"/>
          <w:szCs w:val="24"/>
        </w:rPr>
        <w:t xml:space="preserve">. </w:t>
      </w:r>
    </w:p>
    <w:p w14:paraId="12BE8E30" w14:textId="6D219640" w:rsidR="00021F0D" w:rsidRDefault="00021F0D" w:rsidP="00021F0D">
      <w:pPr>
        <w:pStyle w:val="Heading4"/>
      </w:pPr>
      <w:r>
        <w:t>Fisheries Dependent (NMFS and SCDNR)</w:t>
      </w:r>
    </w:p>
    <w:p w14:paraId="2768B732" w14:textId="6403E358" w:rsidR="004F3FFE" w:rsidRDefault="00897F30" w:rsidP="00233EE6">
      <w:pPr>
        <w:rPr>
          <w:color w:val="2F5496" w:themeColor="accent1" w:themeShade="BF"/>
          <w:szCs w:val="24"/>
        </w:rPr>
      </w:pPr>
      <w:r>
        <w:t xml:space="preserve">Fisheries dependent data </w:t>
      </w:r>
      <w:del w:id="54" w:author="Michael R. Kendrick" w:date="2020-04-15T08:28:00Z">
        <w:r w:rsidDel="006440D2">
          <w:delText xml:space="preserve">prior to </w:delText>
        </w:r>
      </w:del>
      <w:ins w:id="55" w:author="Michael R. Kendrick" w:date="2020-04-15T08:28:00Z">
        <w:r w:rsidR="006440D2">
          <w:t xml:space="preserve">from 19## to </w:t>
        </w:r>
      </w:ins>
      <w:r>
        <w:t>2003 are from the National Marine Fisheries Service (</w:t>
      </w:r>
      <w:commentRangeStart w:id="56"/>
      <w:r>
        <w:t>NMFS</w:t>
      </w:r>
      <w:commentRangeEnd w:id="56"/>
      <w:r w:rsidR="006440D2">
        <w:rPr>
          <w:rStyle w:val="CommentReference"/>
        </w:rPr>
        <w:commentReference w:id="56"/>
      </w:r>
      <w:r>
        <w:t xml:space="preserve">).  </w:t>
      </w:r>
      <w:del w:id="57" w:author="Michael R. Kendrick" w:date="2020-04-15T08:30:00Z">
        <w:r w:rsidR="003A3248" w:rsidDel="006440D2">
          <w:delText>Beginning i</w:delText>
        </w:r>
        <w:r w:rsidDel="006440D2">
          <w:delText xml:space="preserve">n </w:delText>
        </w:r>
      </w:del>
      <w:ins w:id="58" w:author="Michael R. Kendrick" w:date="2020-04-15T08:30:00Z">
        <w:r w:rsidR="006440D2">
          <w:t xml:space="preserve">From </w:t>
        </w:r>
      </w:ins>
      <w:r>
        <w:t>2003</w:t>
      </w:r>
      <w:ins w:id="59" w:author="Michael R. Kendrick" w:date="2020-04-15T08:30:00Z">
        <w:r w:rsidR="006440D2">
          <w:t xml:space="preserve"> - 2018</w:t>
        </w:r>
      </w:ins>
      <w:r>
        <w:t xml:space="preserve">, </w:t>
      </w:r>
      <w:r w:rsidR="003A3248">
        <w:t xml:space="preserve">fisheries dependent data were collected by </w:t>
      </w:r>
      <w:r>
        <w:t xml:space="preserve">the SCDNR Fisheries </w:t>
      </w:r>
      <w:r w:rsidRPr="003A3248">
        <w:t xml:space="preserve">Statistics Section </w:t>
      </w:r>
      <w:r w:rsidR="003A3248" w:rsidRPr="003A3248">
        <w:t>through implementation of</w:t>
      </w:r>
      <w:r w:rsidRPr="003A3248">
        <w:t xml:space="preserve"> a </w:t>
      </w:r>
      <w:r w:rsidR="00233EE6" w:rsidRPr="003A3248">
        <w:rPr>
          <w:szCs w:val="24"/>
        </w:rPr>
        <w:t xml:space="preserve">daily or weekly trip tickets </w:t>
      </w:r>
      <w:r w:rsidRPr="003A3248">
        <w:rPr>
          <w:szCs w:val="24"/>
        </w:rPr>
        <w:t>system</w:t>
      </w:r>
      <w:r w:rsidR="003A3248" w:rsidRPr="003A3248">
        <w:rPr>
          <w:szCs w:val="24"/>
        </w:rPr>
        <w:t xml:space="preserve">. </w:t>
      </w:r>
      <w:del w:id="60" w:author="Michael R. Kendrick" w:date="2020-04-15T08:30:00Z">
        <w:r w:rsidR="003A3248" w:rsidRPr="003A3248" w:rsidDel="006440D2">
          <w:rPr>
            <w:szCs w:val="24"/>
          </w:rPr>
          <w:delText xml:space="preserve"> </w:delText>
        </w:r>
      </w:del>
      <w:r w:rsidR="003A3248" w:rsidRPr="003A3248">
        <w:rPr>
          <w:szCs w:val="24"/>
        </w:rPr>
        <w:t>Data are r</w:t>
      </w:r>
      <w:r w:rsidR="00233EE6" w:rsidRPr="003A3248">
        <w:rPr>
          <w:szCs w:val="24"/>
        </w:rPr>
        <w:t xml:space="preserve">eported to SCDNR by licensed wholesale vendors as part of the licensing agreement. </w:t>
      </w:r>
      <w:del w:id="61" w:author="Michael R. Kendrick" w:date="2020-04-15T08:30:00Z">
        <w:r w:rsidR="00233EE6" w:rsidRPr="003A3248" w:rsidDel="006440D2">
          <w:rPr>
            <w:szCs w:val="24"/>
          </w:rPr>
          <w:delText xml:space="preserve"> </w:delText>
        </w:r>
      </w:del>
      <w:r w:rsidR="00233EE6" w:rsidRPr="003A3248">
        <w:rPr>
          <w:szCs w:val="24"/>
        </w:rPr>
        <w:t xml:space="preserve">These fisheries dependent data consist of </w:t>
      </w:r>
      <w:commentRangeStart w:id="62"/>
      <w:r w:rsidR="00233EE6" w:rsidRPr="003A3248">
        <w:rPr>
          <w:szCs w:val="24"/>
        </w:rPr>
        <w:t xml:space="preserve">general abundance </w:t>
      </w:r>
      <w:commentRangeEnd w:id="62"/>
      <w:r w:rsidR="006440D2">
        <w:rPr>
          <w:rStyle w:val="CommentReference"/>
        </w:rPr>
        <w:commentReference w:id="62"/>
      </w:r>
      <w:r w:rsidR="00233EE6" w:rsidRPr="003A3248">
        <w:rPr>
          <w:szCs w:val="24"/>
        </w:rPr>
        <w:t xml:space="preserve">information by reporting area, typically eight to ten-digit watersheds (USGS hydrologic units), with binned size data.  </w:t>
      </w:r>
      <w:del w:id="63" w:author="Michael R. Kendrick" w:date="2020-04-15T08:31:00Z">
        <w:r w:rsidR="00233EE6" w:rsidRPr="003A3248" w:rsidDel="006440D2">
          <w:rPr>
            <w:szCs w:val="24"/>
          </w:rPr>
          <w:delText xml:space="preserve">Although these data can be used for </w:delText>
        </w:r>
        <w:r w:rsidR="003A3248" w:rsidRPr="003A3248" w:rsidDel="006440D2">
          <w:rPr>
            <w:szCs w:val="24"/>
          </w:rPr>
          <w:delText>temporally based</w:delText>
        </w:r>
        <w:r w:rsidR="00233EE6" w:rsidRPr="003A3248" w:rsidDel="006440D2">
          <w:rPr>
            <w:szCs w:val="24"/>
          </w:rPr>
          <w:delText xml:space="preserve">, abundance information, they </w:delText>
        </w:r>
        <w:r w:rsidR="00233EE6" w:rsidRPr="003A3248" w:rsidDel="006440D2">
          <w:rPr>
            <w:szCs w:val="24"/>
          </w:rPr>
          <w:lastRenderedPageBreak/>
          <w:delText>only</w:delText>
        </w:r>
      </w:del>
      <w:ins w:id="64" w:author="Michael R. Kendrick" w:date="2020-04-15T08:31:00Z">
        <w:r w:rsidR="006440D2">
          <w:rPr>
            <w:szCs w:val="24"/>
          </w:rPr>
          <w:t>These data</w:t>
        </w:r>
      </w:ins>
      <w:r w:rsidR="00233EE6" w:rsidRPr="003A3248">
        <w:rPr>
          <w:szCs w:val="24"/>
        </w:rPr>
        <w:t xml:space="preserve"> reflect abundance of blue crab</w:t>
      </w:r>
      <w:r w:rsidR="00325D8B" w:rsidRPr="003A3248">
        <w:rPr>
          <w:szCs w:val="24"/>
        </w:rPr>
        <w:t xml:space="preserve"> above the legal-</w:t>
      </w:r>
      <w:r w:rsidR="00233EE6" w:rsidRPr="003A3248">
        <w:rPr>
          <w:szCs w:val="24"/>
        </w:rPr>
        <w:t>size limit</w:t>
      </w:r>
      <w:r w:rsidR="004F3FFE" w:rsidRPr="003A3248">
        <w:rPr>
          <w:szCs w:val="24"/>
        </w:rPr>
        <w:t xml:space="preserve"> (</w:t>
      </w:r>
      <w:r w:rsidR="004F3FFE" w:rsidRPr="003A3248">
        <w:rPr>
          <w:szCs w:val="24"/>
          <w:u w:val="single"/>
        </w:rPr>
        <w:t>&gt;</w:t>
      </w:r>
      <w:r w:rsidR="00325D8B" w:rsidRPr="003A3248">
        <w:rPr>
          <w:szCs w:val="24"/>
        </w:rPr>
        <w:t>127 mm</w:t>
      </w:r>
      <w:r w:rsidR="004F3FFE" w:rsidRPr="003A3248">
        <w:rPr>
          <w:szCs w:val="24"/>
        </w:rPr>
        <w:t xml:space="preserve"> carapace width)</w:t>
      </w:r>
      <w:r w:rsidR="00233EE6" w:rsidRPr="003A3248">
        <w:rPr>
          <w:szCs w:val="24"/>
        </w:rPr>
        <w:t xml:space="preserve">.    </w:t>
      </w:r>
    </w:p>
    <w:p w14:paraId="24D0E24E" w14:textId="77777777" w:rsidR="004F452E" w:rsidRDefault="004F452E" w:rsidP="00BB2775">
      <w:pPr>
        <w:pStyle w:val="Heading3"/>
        <w:rPr>
          <w:ins w:id="65" w:author="Michael R. Kendrick" w:date="2020-04-15T08:12:00Z"/>
        </w:rPr>
      </w:pPr>
      <w:bookmarkStart w:id="66" w:name="_Toc36115313"/>
    </w:p>
    <w:p w14:paraId="57529BC9" w14:textId="7542F57E" w:rsidR="00233EE6" w:rsidRDefault="00233EE6" w:rsidP="00BB2775">
      <w:pPr>
        <w:pStyle w:val="Heading3"/>
      </w:pPr>
      <w:r>
        <w:t xml:space="preserve">CPUE </w:t>
      </w:r>
      <w:bookmarkEnd w:id="66"/>
      <w:r w:rsidR="000D63DF">
        <w:t>Calculations</w:t>
      </w:r>
      <w:r w:rsidRPr="00EC5C67">
        <w:t xml:space="preserve">  </w:t>
      </w:r>
    </w:p>
    <w:p w14:paraId="4F622F54" w14:textId="55C02012" w:rsidR="007C3385" w:rsidRDefault="00027FD3" w:rsidP="00027FD3">
      <w:pPr>
        <w:rPr>
          <w:color w:val="385623" w:themeColor="accent6" w:themeShade="80"/>
        </w:rPr>
      </w:pPr>
      <w:r w:rsidRPr="00962E5B">
        <w:t xml:space="preserve">Raw fisheries independent data from the Harbor Trawl, Creek Trawl, and Ashley Potting surveys were </w:t>
      </w:r>
      <w:del w:id="67" w:author="Michael R. Kendrick" w:date="2020-04-15T08:32:00Z">
        <w:r w:rsidRPr="00962E5B" w:rsidDel="006440D2">
          <w:delText xml:space="preserve">exported from Microsoft Access databases, maintained by Crustacean Research and Monitoring Section (CRMS) of the South Carolina Department of Natural Resources’ Marine Resources Division.  </w:delText>
        </w:r>
        <w:r w:rsidRPr="00611603" w:rsidDel="006440D2">
          <w:delText xml:space="preserve">These raw data </w:delText>
        </w:r>
        <w:r w:rsidDel="006440D2">
          <w:delText xml:space="preserve">were </w:delText>
        </w:r>
      </w:del>
      <w:r w:rsidRPr="00611603">
        <w:t>standardized to gear and sampling time</w:t>
      </w:r>
      <w:ins w:id="68" w:author="Michael R. Kendrick" w:date="2020-04-15T08:32:00Z">
        <w:r w:rsidR="006440D2">
          <w:t>, as mentioned above</w:t>
        </w:r>
      </w:ins>
      <w:r>
        <w:t xml:space="preserve"> (Table  ) and</w:t>
      </w:r>
      <w:r w:rsidRPr="00611603">
        <w:t xml:space="preserve"> express</w:t>
      </w:r>
      <w:r>
        <w:t xml:space="preserve">ed </w:t>
      </w:r>
      <w:del w:id="69" w:author="Michael R. Kendrick" w:date="2020-04-15T08:32:00Z">
        <w:r w:rsidDel="006440D2">
          <w:delText>in</w:delText>
        </w:r>
        <w:r w:rsidRPr="00611603" w:rsidDel="006440D2">
          <w:delText xml:space="preserve"> </w:delText>
        </w:r>
      </w:del>
      <w:ins w:id="70" w:author="Michael R. Kendrick" w:date="2020-04-15T08:32:00Z">
        <w:r w:rsidR="006440D2">
          <w:t xml:space="preserve">as </w:t>
        </w:r>
      </w:ins>
      <w:r w:rsidRPr="00611603">
        <w:t>survey-specific catch per unit of effort (CPUE</w:t>
      </w:r>
      <w:r>
        <w:t>).</w:t>
      </w:r>
      <w:r w:rsidRPr="00611603">
        <w:t xml:space="preserve">  </w:t>
      </w:r>
      <w:r w:rsidR="00962E5B">
        <w:t xml:space="preserve">The unit of effort for trawl surveys is one trawl; </w:t>
      </w:r>
      <w:commentRangeStart w:id="71"/>
      <w:r w:rsidR="00962E5B">
        <w:t>the unit of effort for the potting survey is one sampling event including 3 blocks of 5 pots</w:t>
      </w:r>
      <w:commentRangeEnd w:id="71"/>
      <w:r w:rsidR="006440D2">
        <w:rPr>
          <w:rStyle w:val="CommentReference"/>
        </w:rPr>
        <w:commentReference w:id="71"/>
      </w:r>
      <w:r w:rsidR="00962E5B">
        <w:t xml:space="preserve">.  </w:t>
      </w:r>
      <w:r>
        <w:rPr>
          <w:color w:val="385623" w:themeColor="accent6" w:themeShade="80"/>
        </w:rPr>
        <w:t xml:space="preserve">  </w:t>
      </w:r>
    </w:p>
    <w:p w14:paraId="58019582" w14:textId="2ED5A1D7" w:rsidR="00027FD3" w:rsidRDefault="00DA0647" w:rsidP="00027FD3">
      <w:pPr>
        <w:rPr>
          <w:color w:val="385623" w:themeColor="accent6" w:themeShade="80"/>
        </w:rPr>
      </w:pPr>
      <w:moveToRangeStart w:id="72" w:author="Michael R. Kendrick" w:date="2020-04-15T08:42:00Z" w:name="move37832592"/>
      <w:moveTo w:id="73" w:author="Michael R. Kendrick" w:date="2020-04-15T08:42:00Z">
        <w:r>
          <w:t xml:space="preserve">Mean monthly CPUEs are an arithmetic mean of all abundances across all sampling sites in a month by survey.  </w:t>
        </w:r>
      </w:moveTo>
      <w:moveToRangeEnd w:id="72"/>
      <w:r w:rsidR="007C3385">
        <w:t xml:space="preserve">Mean annual abundance numbers for the CRMS Harbor Trawl and Creek Trawl surveys were calculated as an arithmetic mean of all monthly CPUE values.  </w:t>
      </w:r>
      <w:moveFromRangeStart w:id="74" w:author="Michael R. Kendrick" w:date="2020-04-15T08:42:00Z" w:name="move37832592"/>
      <w:moveFrom w:id="75" w:author="Michael R. Kendrick" w:date="2020-04-15T08:42:00Z">
        <w:r w:rsidR="007C3385" w:rsidDel="00DA0647">
          <w:t xml:space="preserve">Mean monthly CPUEs are an arithmetic mean of all abundances across all sampling sites in a month by survey.  </w:t>
        </w:r>
      </w:moveFrom>
      <w:moveFromRangeEnd w:id="74"/>
      <w:r w:rsidR="007C3385">
        <w:t xml:space="preserve">This was to prevent abundance values weighted by site, in case of </w:t>
      </w:r>
      <w:commentRangeStart w:id="76"/>
      <w:commentRangeStart w:id="77"/>
      <w:r w:rsidR="007C3385">
        <w:t>uneven catches by site over time</w:t>
      </w:r>
      <w:commentRangeEnd w:id="76"/>
      <w:r w:rsidR="007C3385">
        <w:rPr>
          <w:rStyle w:val="CommentReference"/>
        </w:rPr>
        <w:commentReference w:id="76"/>
      </w:r>
      <w:commentRangeEnd w:id="77"/>
      <w:r>
        <w:rPr>
          <w:rStyle w:val="CommentReference"/>
        </w:rPr>
        <w:commentReference w:id="77"/>
      </w:r>
      <w:r w:rsidR="007C3385">
        <w:t xml:space="preserve">.  </w:t>
      </w:r>
    </w:p>
    <w:p w14:paraId="5B0DF679" w14:textId="1896DA39" w:rsidR="006E3F35" w:rsidRDefault="006E3F35" w:rsidP="006E3F35">
      <w:r>
        <w:t xml:space="preserve">The Ashley Potting survey uses a randomized bloc w/in a fixed station sampling regime to randomly sample the area, but abundance of pots within a bloc and abundance by bloc are not significantly </w:t>
      </w:r>
      <w:commentRangeStart w:id="78"/>
      <w:commentRangeStart w:id="79"/>
      <w:r>
        <w:t>related</w:t>
      </w:r>
      <w:commentRangeEnd w:id="78"/>
      <w:r>
        <w:rPr>
          <w:rStyle w:val="CommentReference"/>
        </w:rPr>
        <w:commentReference w:id="78"/>
      </w:r>
      <w:commentRangeEnd w:id="79"/>
      <w:r w:rsidR="00DA0647">
        <w:rPr>
          <w:rStyle w:val="CommentReference"/>
        </w:rPr>
        <w:commentReference w:id="79"/>
      </w:r>
      <w:r>
        <w:t xml:space="preserve">.  </w:t>
      </w:r>
      <w:r w:rsidR="007C3385">
        <w:t>C</w:t>
      </w:r>
      <w:r>
        <w:t>umulative sum abundance numbers by date</w:t>
      </w:r>
      <w:r w:rsidR="007C3385">
        <w:t xml:space="preserve"> were used as sampling event abundance</w:t>
      </w:r>
      <w:r>
        <w:t xml:space="preserve">.  Mean annual CPUE was created by standardizing the arithmetic mean abundance of all sampling events </w:t>
      </w:r>
      <w:commentRangeStart w:id="80"/>
      <w:r w:rsidR="005C5F6F">
        <w:t xml:space="preserve">(1=October, 1=November) </w:t>
      </w:r>
      <w:commentRangeEnd w:id="80"/>
      <w:r w:rsidR="00DA0647">
        <w:rPr>
          <w:rStyle w:val="CommentReference"/>
        </w:rPr>
        <w:commentReference w:id="80"/>
      </w:r>
      <w:r>
        <w:t>by 240 minutes of soak time, using the equation:</w:t>
      </w:r>
    </w:p>
    <w:p w14:paraId="41B5669C" w14:textId="77777777" w:rsidR="006E3F35" w:rsidRPr="009C4605" w:rsidRDefault="006E3F35" w:rsidP="006E3F35">
      <w:pPr>
        <w:ind w:firstLine="0"/>
        <w:rPr>
          <w:rFonts w:eastAsiaTheme="minorEastAsia"/>
        </w:rPr>
      </w:pPr>
      <m:oMathPara>
        <m:oMath>
          <m:r>
            <w:rPr>
              <w:rFonts w:ascii="Cambria Math" w:hAnsi="Cambria Math"/>
            </w:rPr>
            <m:t>CPUE=</m:t>
          </m:r>
          <m:d>
            <m:dPr>
              <m:ctrlPr>
                <w:rPr>
                  <w:rFonts w:ascii="Cambria Math" w:hAnsi="Cambria Math"/>
                  <w:i/>
                </w:rPr>
              </m:ctrlPr>
            </m:dPr>
            <m:e>
              <m:f>
                <m:fPr>
                  <m:ctrlPr>
                    <w:rPr>
                      <w:rFonts w:ascii="Cambria Math" w:hAnsi="Cambria Math"/>
                      <w:i/>
                    </w:rPr>
                  </m:ctrlPr>
                </m:fPr>
                <m:num>
                  <m:r>
                    <w:rPr>
                      <w:rFonts w:ascii="Cambria Math" w:hAnsi="Cambria Math"/>
                    </w:rPr>
                    <m:t>Oct abundance+Nov abundance</m:t>
                  </m:r>
                </m:num>
                <m:den>
                  <m:r>
                    <w:rPr>
                      <w:rFonts w:ascii="Cambria Math" w:hAnsi="Cambria Math"/>
                    </w:rPr>
                    <m:t>2 (no. sampling events)</m:t>
                  </m:r>
                </m:den>
              </m:f>
            </m:e>
          </m:d>
          <m:d>
            <m:dPr>
              <m:ctrlPr>
                <w:rPr>
                  <w:rFonts w:ascii="Cambria Math" w:hAnsi="Cambria Math"/>
                  <w:i/>
                </w:rPr>
              </m:ctrlPr>
            </m:dPr>
            <m:e>
              <m:f>
                <m:fPr>
                  <m:ctrlPr>
                    <w:rPr>
                      <w:rFonts w:ascii="Cambria Math" w:hAnsi="Cambria Math"/>
                      <w:i/>
                    </w:rPr>
                  </m:ctrlPr>
                </m:fPr>
                <m:num>
                  <m:r>
                    <w:rPr>
                      <w:rFonts w:ascii="Cambria Math" w:hAnsi="Cambria Math"/>
                    </w:rPr>
                    <m:t>240 minutes</m:t>
                  </m:r>
                </m:num>
                <m:den>
                  <m:r>
                    <w:rPr>
                      <w:rFonts w:ascii="Cambria Math" w:hAnsi="Cambria Math"/>
                    </w:rPr>
                    <m:t>sampling time in minutes</m:t>
                  </m:r>
                </m:den>
              </m:f>
            </m:e>
          </m:d>
          <m:r>
            <w:rPr>
              <w:rFonts w:ascii="Cambria Math" w:hAnsi="Cambria Math"/>
            </w:rPr>
            <m:t xml:space="preserve"> </m:t>
          </m:r>
        </m:oMath>
      </m:oMathPara>
    </w:p>
    <w:p w14:paraId="7ACDA21C" w14:textId="77777777" w:rsidR="00964B0A" w:rsidRDefault="00964B0A" w:rsidP="009B0D96">
      <w:bookmarkStart w:id="81" w:name="_Toc36115314"/>
      <w:bookmarkStart w:id="82" w:name="_Toc36115315"/>
    </w:p>
    <w:p w14:paraId="56F5DAAC" w14:textId="7DF71242" w:rsidR="000D63DF" w:rsidRDefault="000D63DF" w:rsidP="009B0D96">
      <w:commentRangeStart w:id="83"/>
      <w:del w:id="84" w:author="Michael R. Kendrick" w:date="2020-04-15T08:51:00Z">
        <w:r w:rsidDel="00DA0647">
          <w:lastRenderedPageBreak/>
          <w:delText xml:space="preserve">Pre-processed </w:delText>
        </w:r>
        <w:commentRangeEnd w:id="83"/>
        <w:r w:rsidR="00DA0647" w:rsidDel="00DA0647">
          <w:rPr>
            <w:rStyle w:val="CommentReference"/>
          </w:rPr>
          <w:commentReference w:id="83"/>
        </w:r>
        <w:r w:rsidDel="00DA0647">
          <w:delText>fishe</w:delText>
        </w:r>
        <w:r w:rsidR="006E3F35" w:rsidDel="00DA0647">
          <w:delText>r</w:delText>
        </w:r>
        <w:r w:rsidDel="00DA0647">
          <w:delText xml:space="preserve">ies independent data were received from the Environmental Research Section (SCECAP Open Water and SCECAP Tidal Creek surveys).  </w:delText>
        </w:r>
      </w:del>
      <w:r>
        <w:t xml:space="preserve">SCECAP survey </w:t>
      </w:r>
      <w:r w:rsidR="005A2487">
        <w:t xml:space="preserve">CPUE </w:t>
      </w:r>
      <w:del w:id="85" w:author="Michael R. Kendrick" w:date="2020-04-15T08:51:00Z">
        <w:r w:rsidR="005A2487" w:rsidDel="00DA0647">
          <w:delText xml:space="preserve">are </w:delText>
        </w:r>
      </w:del>
      <w:ins w:id="86" w:author="Michael R. Kendrick" w:date="2020-04-15T08:51:00Z">
        <w:r w:rsidR="00DA0647">
          <w:t>were</w:t>
        </w:r>
        <w:r w:rsidR="00DA0647">
          <w:t xml:space="preserve"> </w:t>
        </w:r>
      </w:ins>
      <w:r w:rsidR="005A2487">
        <w:t>corrected for the sample area of one downstream pass and one upstream pass of the sample site</w:t>
      </w:r>
      <w:r w:rsidR="00C07AFB">
        <w:t xml:space="preserve"> </w:t>
      </w:r>
      <w:r w:rsidR="00C07AFB">
        <w:fldChar w:fldCharType="begin" w:fldLock="1"/>
      </w:r>
      <w:r w:rsidR="001160F2">
        <w:instrText>ADDIN CSL_CITATION {"citationItems":[{"id":"ITEM-1","itemData":{"author":[{"dropping-particle":"","family":"VanDolah","given":"R. F.","non-dropping-particle":"","parse-names":false,"suffix":""},{"dropping-particle":"","family":"Jutte","given":"P.C.","non-dropping-particle":"","parse-names":false,"suffix":""},{"dropping-particle":"","family":"Riekerk","given":"G.H.M.","non-dropping-particle":"","parse-names":false,"suffix":""},{"dropping-particle":"","family":"Levisen","given":"M.V.","non-dropping-particle":"","parse-names":false,"suffix":""},{"dropping-particle":"","family":"Crowe","given":"S","non-dropping-particle":"","parse-names":false,"suffix":""},{"dropping-particle":"","family":"Lewitus","given":"A.","non-dropping-particle":"","parse-names":false,"suffix":""},{"dropping-particle":"","family":"Chestnut","given":"D.E.","non-dropping-particle":"","parse-names":false,"suffix":""},{"dropping-particle":"","family":"McDermott","given":"W.","non-dropping-particle":"","parse-names":false,"suffix":""},{"dropping-particle":"","family":"Bearden","given":"D.","non-dropping-particle":"","parse-names":false,"suffix":""},{"dropping-particle":"","family":"Fulton","given":"M.H.","non-dropping-particle":"","parse-names":false,"suffix":""}],"id":"ITEM-1","issued":{"date-parts":[["2004"]]},"title":"The condition of South Carolina's estuarine and coastal habitats during 2001-2002","type":"report"},"uris":["http://www.mendeley.com/documents/?uuid=6bdd6665-bac9-41bb-b786-6ef7041f3343"]}],"mendeley":{"formattedCitation":"(VanDolah et al. 2004)","plainTextFormattedCitation":"(VanDolah et al. 2004)","previouslyFormattedCitation":"(Van Dolah et al. 2004)"},"properties":{"noteIndex":0},"schema":"https://github.com/citation-style-language/schema/raw/master/csl-citation.json"}</w:instrText>
      </w:r>
      <w:r w:rsidR="00C07AFB">
        <w:fldChar w:fldCharType="separate"/>
      </w:r>
      <w:r w:rsidR="001160F2" w:rsidRPr="001160F2">
        <w:rPr>
          <w:noProof/>
        </w:rPr>
        <w:t>(VanDolah et al. 2004)</w:t>
      </w:r>
      <w:r w:rsidR="00C07AFB">
        <w:fldChar w:fldCharType="end"/>
      </w:r>
      <w:r w:rsidR="005A2487">
        <w:t xml:space="preserve">, </w:t>
      </w:r>
      <w:r w:rsidR="00C07AFB">
        <w:t>based-on</w:t>
      </w:r>
      <w:r w:rsidR="005A2487">
        <w:t xml:space="preserve"> </w:t>
      </w:r>
      <w:r w:rsidR="00C07AFB">
        <w:t xml:space="preserve">a </w:t>
      </w:r>
      <w:r w:rsidR="00905D9E">
        <w:t xml:space="preserve">formula of </w:t>
      </w:r>
      <w:r w:rsidR="002F744E">
        <w:t>abundance by</w:t>
      </w:r>
      <w:r w:rsidR="00905D9E">
        <w:t xml:space="preserve"> area sampled </w:t>
      </w:r>
      <w:r w:rsidR="00905D9E">
        <w:fldChar w:fldCharType="begin" w:fldLock="1"/>
      </w:r>
      <w:r w:rsidR="001160F2">
        <w:instrText>ADDIN CSL_CITATION {"citationItems":[{"id":"ITEM-1","itemData":{"author":[{"dropping-particle":"","family":"Krebs","given":"Charles J","non-dropping-particle":"","parse-names":false,"suffix":""}],"id":"ITEM-1","issued":{"date-parts":[["1972"]]},"number-of-pages":"1-14","publisher":"New York: Harper and Row","publisher-place":"New York, NY","title":"Ecology: The Experimental Analysis of Distribution and Abundance","type":"book"},"uris":["http://www.mendeley.com/documents/?uuid=015b99bc-d88b-4092-a7a8-ab215dea5c0b"]},{"id":"ITEM-2","itemData":{"author":[{"dropping-particle":"","family":"VanDolah","given":"R. F.","non-dropping-particle":"","parse-names":false,"suffix":""},{"dropping-particle":"","family":"Jutte","given":"P.C.","non-dropping-particle":"","parse-names":false,"suffix":""},{"dropping-particle":"","family":"Riekerk","given":"G.H.M.","non-dropping-particle":"","parse-names":false,"suffix":""},{"dropping-particle":"","family":"Levisen","given":"M.V.","non-dropping-particle":"","parse-names":false,"suffix":""},{"dropping-particle":"","family":"Crowe","given":"S","non-dropping-particle":"","parse-names":false,"suffix":""},{"dropping-particle":"","family":"Lewitus","given":"A.","non-dropping-particle":"","parse-names":false,"suffix":""},{"dropping-particle":"","family":"Chestnut","given":"D.E.","non-dropping-particle":"","parse-names":false,"suffix":""},{"dropping-particle":"","family":"McDermott","given":"W.","non-dropping-particle":"","parse-names":false,"suffix":""},{"dropping-particle":"","family":"Bearden","given":"D.","non-dropping-particle":"","parse-names":false,"suffix":""},{"dropping-particle":"","family":"Fulton","given":"M.H.","non-dropping-particle":"","parse-names":false,"suffix":""}],"id":"ITEM-2","issued":{"date-parts":[["2004"]]},"title":"The condition of South Carolina's estuarine and coastal habitats during 2001-2002","type":"report"},"uris":["http://www.mendeley.com/documents/?uuid=6bdd6665-bac9-41bb-b786-6ef7041f3343"]}],"mendeley":{"formattedCitation":"(Krebs 1972, VanDolah et al. 2004)","plainTextFormattedCitation":"(Krebs 1972, VanDolah et al. 2004)","previouslyFormattedCitation":"(Krebs 1972, Van Dolah et al. 2004)"},"properties":{"noteIndex":0},"schema":"https://github.com/citation-style-language/schema/raw/master/csl-citation.json"}</w:instrText>
      </w:r>
      <w:r w:rsidR="00905D9E">
        <w:fldChar w:fldCharType="separate"/>
      </w:r>
      <w:r w:rsidR="001160F2" w:rsidRPr="001160F2">
        <w:rPr>
          <w:noProof/>
        </w:rPr>
        <w:t>(Krebs 1972, VanDolah et al. 2004)</w:t>
      </w:r>
      <w:r w:rsidR="00905D9E">
        <w:fldChar w:fldCharType="end"/>
      </w:r>
      <w:r w:rsidR="00905D9E">
        <w:t xml:space="preserve">: </w:t>
      </w:r>
      <m:oMath>
        <m:r>
          <m:rPr>
            <m:sty m:val="p"/>
          </m:rPr>
          <w:rPr>
            <w:rFonts w:ascii="Cambria Math" w:hAnsi="Cambria Math"/>
          </w:rPr>
          <w:br/>
        </m:r>
      </m:oMath>
      <m:oMathPara>
        <m:oMath>
          <m:r>
            <w:rPr>
              <w:rFonts w:ascii="Cambria Math" w:hAnsi="Cambria Math"/>
            </w:rPr>
            <m:t xml:space="preserve">CPUE= </m:t>
          </m:r>
          <m:d>
            <m:dPr>
              <m:ctrlPr>
                <w:rPr>
                  <w:rFonts w:ascii="Cambria Math" w:hAnsi="Cambria Math"/>
                  <w:i/>
                </w:rPr>
              </m:ctrlPr>
            </m:dPr>
            <m:e>
              <m:f>
                <m:fPr>
                  <m:ctrlPr>
                    <w:rPr>
                      <w:rFonts w:ascii="Cambria Math" w:hAnsi="Cambria Math"/>
                      <w:i/>
                    </w:rPr>
                  </m:ctrlPr>
                </m:fPr>
                <m:num>
                  <m:r>
                    <w:rPr>
                      <w:rFonts w:ascii="Cambria Math" w:hAnsi="Cambria Math"/>
                    </w:rPr>
                    <m:t>10000</m:t>
                  </m:r>
                  <m:d>
                    <m:dPr>
                      <m:ctrlPr>
                        <w:rPr>
                          <w:rFonts w:ascii="Cambria Math" w:hAnsi="Cambria Math"/>
                          <w:i/>
                        </w:rPr>
                      </m:ctrlPr>
                    </m:dPr>
                    <m:e>
                      <m:r>
                        <w:rPr>
                          <w:rFonts w:ascii="Cambria Math" w:hAnsi="Cambria Math"/>
                        </w:rPr>
                        <m:t>abundance</m:t>
                      </m:r>
                    </m:e>
                  </m:d>
                </m:num>
                <m:den>
                  <m:d>
                    <m:dPr>
                      <m:ctrlPr>
                        <w:rPr>
                          <w:rFonts w:ascii="Cambria Math" w:hAnsi="Cambria Math"/>
                          <w:i/>
                        </w:rPr>
                      </m:ctrlPr>
                    </m:dPr>
                    <m:e>
                      <m:r>
                        <w:rPr>
                          <w:rFonts w:ascii="Cambria Math" w:hAnsi="Cambria Math"/>
                        </w:rPr>
                        <m:t>2.76</m:t>
                      </m:r>
                    </m:e>
                  </m:d>
                  <m:r>
                    <w:rPr>
                      <w:rFonts w:ascii="Cambria Math" w:hAnsi="Cambria Math"/>
                    </w:rPr>
                    <m:t>tow distance</m:t>
                  </m:r>
                </m:den>
              </m:f>
            </m:e>
          </m:d>
        </m:oMath>
      </m:oMathPara>
    </w:p>
    <w:p w14:paraId="3A1AA791" w14:textId="1CA382F4" w:rsidR="002F744E" w:rsidRDefault="002F744E" w:rsidP="009B0D96"/>
    <w:p w14:paraId="7801A451" w14:textId="081925F1" w:rsidR="00964B0A" w:rsidRDefault="00905D9E" w:rsidP="002F744E">
      <w:pPr>
        <w:ind w:firstLine="0"/>
      </w:pPr>
      <w:r>
        <w:rPr>
          <w:rFonts w:eastAsiaTheme="minorEastAsia"/>
        </w:rPr>
        <w:t>with 10,000 representing 1 hectare in meters, and 2.76 representing the width of the otter trawl net opening in meters</w:t>
      </w:r>
      <w:r w:rsidR="00C07AFB">
        <w:rPr>
          <w:rFonts w:eastAsiaTheme="minorEastAsia"/>
        </w:rPr>
        <w:fldChar w:fldCharType="begin" w:fldLock="1"/>
      </w:r>
      <w:r w:rsidR="001160F2">
        <w:rPr>
          <w:rFonts w:eastAsiaTheme="minorEastAsia"/>
        </w:rPr>
        <w:instrText>ADDIN CSL_CITATION {"citationItems":[{"id":"ITEM-1","itemData":{"author":[{"dropping-particle":"","family":"VanDolah","given":"R. F.","non-dropping-particle":"","parse-names":false,"suffix":""},{"dropping-particle":"","family":"Jutte","given":"P.C.","non-dropping-particle":"","parse-names":false,"suffix":""},{"dropping-particle":"","family":"Riekerk","given":"G.H.M.","non-dropping-particle":"","parse-names":false,"suffix":""},{"dropping-particle":"","family":"Levisen","given":"M.V.","non-dropping-particle":"","parse-names":false,"suffix":""},{"dropping-particle":"","family":"Crowe","given":"S","non-dropping-particle":"","parse-names":false,"suffix":""},{"dropping-particle":"","family":"Lewitus","given":"A.","non-dropping-particle":"","parse-names":false,"suffix":""},{"dropping-particle":"","family":"Chestnut","given":"D.E.","non-dropping-particle":"","parse-names":false,"suffix":""},{"dropping-particle":"","family":"McDermott","given":"W.","non-dropping-particle":"","parse-names":false,"suffix":""},{"dropping-particle":"","family":"Bearden","given":"D.","non-dropping-particle":"","parse-names":false,"suffix":""},{"dropping-particle":"","family":"Fulton","given":"M.H.","non-dropping-particle":"","parse-names":false,"suffix":""}],"id":"ITEM-1","issued":{"date-parts":[["2004"]]},"title":"The condition of South Carolina's estuarine and coastal habitats during 2001-2002","type":"report"},"uris":["http://www.mendeley.com/documents/?uuid=6bdd6665-bac9-41bb-b786-6ef7041f3343"]}],"mendeley":{"formattedCitation":"(VanDolah et al. 2004)","plainTextFormattedCitation":"(VanDolah et al. 2004)","previouslyFormattedCitation":"(Van Dolah et al. 2004)"},"properties":{"noteIndex":0},"schema":"https://github.com/citation-style-language/schema/raw/master/csl-citation.json"}</w:instrText>
      </w:r>
      <w:r w:rsidR="00C07AFB">
        <w:rPr>
          <w:rFonts w:eastAsiaTheme="minorEastAsia"/>
        </w:rPr>
        <w:fldChar w:fldCharType="separate"/>
      </w:r>
      <w:r w:rsidR="001160F2" w:rsidRPr="001160F2">
        <w:rPr>
          <w:rFonts w:eastAsiaTheme="minorEastAsia"/>
          <w:noProof/>
        </w:rPr>
        <w:t>(VanDolah et al. 2004)</w:t>
      </w:r>
      <w:r w:rsidR="00C07AFB">
        <w:rPr>
          <w:rFonts w:eastAsiaTheme="minorEastAsia"/>
        </w:rPr>
        <w:fldChar w:fldCharType="end"/>
      </w:r>
      <w:r>
        <w:rPr>
          <w:rFonts w:eastAsiaTheme="minorEastAsia"/>
        </w:rPr>
        <w:t xml:space="preserve">.  </w:t>
      </w:r>
      <w:r w:rsidR="002F744E">
        <w:rPr>
          <w:rFonts w:eastAsiaTheme="minorEastAsia"/>
        </w:rPr>
        <w:t>Tow distance is</w:t>
      </w:r>
      <w:r>
        <w:rPr>
          <w:rFonts w:eastAsiaTheme="minorEastAsia"/>
        </w:rPr>
        <w:t xml:space="preserve"> standardized to 250 meters (Tidal Creek survey) and 500 meters (Open Water survey).</w:t>
      </w:r>
      <w:r w:rsidR="00964B0A" w:rsidRPr="00964B0A">
        <w:t xml:space="preserve"> </w:t>
      </w:r>
    </w:p>
    <w:p w14:paraId="1C2AF3E9" w14:textId="1BAA4F95" w:rsidR="00964B0A" w:rsidRDefault="00964B0A" w:rsidP="00964B0A">
      <w:del w:id="87" w:author="Michael R. Kendrick" w:date="2020-04-15T08:52:00Z">
        <w:r w:rsidRPr="00270D8B" w:rsidDel="005A6515">
          <w:delText>P</w:delText>
        </w:r>
        <w:r w:rsidDel="005A6515">
          <w:delText>re-p</w:delText>
        </w:r>
        <w:r w:rsidRPr="00270D8B" w:rsidDel="005A6515">
          <w:delText xml:space="preserve">rocessed fisheries independent data </w:delText>
        </w:r>
        <w:r w:rsidDel="005A6515">
          <w:delText>were received from the Inshore Fisheries Research Section (</w:delText>
        </w:r>
        <w:r w:rsidRPr="00270D8B" w:rsidDel="005A6515">
          <w:delText>Trammel Net survey</w:delText>
        </w:r>
        <w:r w:rsidDel="005A6515">
          <w:delText xml:space="preserve">).  </w:delText>
        </w:r>
      </w:del>
      <w:r>
        <w:t xml:space="preserve">The CPUE from the Trammel Net survey represents total abundance for each set of the trammel net not standardized for soak time or other variables.  The Trammel Net survey employs a passive type of sampling that is designed to capture all fish within the sampling area regardless of net soak time.  </w:t>
      </w:r>
    </w:p>
    <w:p w14:paraId="381B7F07" w14:textId="77777777" w:rsidR="005A6515" w:rsidRDefault="005A6515" w:rsidP="004D51C2">
      <w:pPr>
        <w:keepNext/>
        <w:keepLines/>
        <w:spacing w:before="40"/>
        <w:ind w:firstLine="0"/>
        <w:outlineLvl w:val="2"/>
        <w:rPr>
          <w:ins w:id="88" w:author="Michael R. Kendrick" w:date="2020-04-15T08:56:00Z"/>
          <w:rFonts w:eastAsia="Times New Roman" w:cs="Times New Roman"/>
          <w:b/>
          <w:bCs/>
          <w:i/>
          <w:szCs w:val="24"/>
        </w:rPr>
      </w:pPr>
    </w:p>
    <w:p w14:paraId="7A20FA4A" w14:textId="7ED47864" w:rsidR="00DE6FD0" w:rsidRDefault="00DE6FD0" w:rsidP="004D51C2">
      <w:pPr>
        <w:keepNext/>
        <w:keepLines/>
        <w:spacing w:before="40"/>
        <w:ind w:firstLine="0"/>
        <w:outlineLvl w:val="2"/>
        <w:rPr>
          <w:rFonts w:eastAsia="Times New Roman" w:cs="Times New Roman"/>
          <w:b/>
          <w:bCs/>
          <w:i/>
          <w:szCs w:val="24"/>
        </w:rPr>
      </w:pPr>
      <w:r>
        <w:rPr>
          <w:rFonts w:eastAsia="Times New Roman" w:cs="Times New Roman"/>
          <w:b/>
          <w:bCs/>
          <w:i/>
          <w:szCs w:val="24"/>
        </w:rPr>
        <w:t xml:space="preserve">Size and Sexual Maturity </w:t>
      </w:r>
      <w:bookmarkEnd w:id="81"/>
      <w:r>
        <w:rPr>
          <w:rFonts w:eastAsia="Times New Roman" w:cs="Times New Roman"/>
          <w:b/>
          <w:bCs/>
          <w:i/>
          <w:szCs w:val="24"/>
        </w:rPr>
        <w:t>Explanatory Variables</w:t>
      </w:r>
    </w:p>
    <w:p w14:paraId="5E2EEB68" w14:textId="77777777" w:rsidR="00DE6FD0" w:rsidRDefault="00DE6FD0" w:rsidP="00DE6FD0">
      <w:pPr>
        <w:rPr>
          <w:rFonts w:eastAsia="Calibri" w:cs="Times New Roman"/>
        </w:rPr>
      </w:pPr>
      <w:r>
        <w:rPr>
          <w:rFonts w:eastAsia="Calibri" w:cs="Times New Roman"/>
        </w:rPr>
        <w:t>A range of biotic data (size, sex, maturity) are recorded as part of several surveys (</w:t>
      </w:r>
      <w:commentRangeStart w:id="89"/>
      <w:r>
        <w:rPr>
          <w:rFonts w:eastAsia="Calibri" w:cs="Times New Roman"/>
        </w:rPr>
        <w:t>Table 1</w:t>
      </w:r>
      <w:commentRangeEnd w:id="89"/>
      <w:r w:rsidR="005A6515">
        <w:rPr>
          <w:rStyle w:val="CommentReference"/>
        </w:rPr>
        <w:commentReference w:id="89"/>
      </w:r>
      <w:r>
        <w:rPr>
          <w:rFonts w:eastAsia="Calibri" w:cs="Times New Roman"/>
        </w:rPr>
        <w:t>).  The CRMS harbor and creek trawl surveys have data on size, sex and maturity.  The CRMS Potting survey has data on size and not sexual maturity, as these data are recorded in terms of legal (</w:t>
      </w:r>
      <w:r>
        <w:rPr>
          <w:rFonts w:eastAsia="Calibri" w:cs="Times New Roman"/>
          <w:u w:val="single"/>
        </w:rPr>
        <w:t>&gt;</w:t>
      </w:r>
      <w:r>
        <w:rPr>
          <w:rFonts w:eastAsia="Calibri" w:cs="Times New Roman"/>
        </w:rPr>
        <w:t xml:space="preserve">127 mm) and sublegal (&lt;127 mm) categories.  Gear employed as part of the potting survey (38mm mesh) is size selective, targeting legal-sized crab, and allows easy escape of juveniles who have a length to width ratio of about 1:2 </w:t>
      </w:r>
      <w:r>
        <w:rPr>
          <w:rFonts w:eastAsia="Calibri" w:cs="Times New Roman"/>
        </w:rPr>
        <w:fldChar w:fldCharType="begin" w:fldLock="1"/>
      </w:r>
      <w:r>
        <w:rPr>
          <w:rFonts w:eastAsia="Calibri" w:cs="Times New Roman"/>
        </w:rPr>
        <w:instrText>ADDIN CSL_CITATION {"citationItems":[{"id":"ITEM-1","itemData":{"abstract":"Relative growth was studied by holding juveniles (20-139 mm. wide) in anchored f1oat-s. The floats were at two location_one in salt water and one in fresh water. Molt intervals were similar at both sites, but the average growth was generally more per molt in salt water. From April to mi~-November, the mean molt interval was 11 days for crabs 20 to 29 mm. wide; it increased to 41 days for crabs of 130 to 139 mm. Frequency of molting decreased in winter, but most juveniles 20 to 59 mm. wide molted two or three times. Growth increments per molt varied from 7.8 to 50 percent. Mean increment, by IO-mm. width groups, was 20.9 to 34.2 percent. Estimates of increase in width with age indicate that most blue crabs in the St. Johns River reach harvestable size (width of 120 mm.) within 1 year after hatching.","author":[{"dropping-particle":"","family":"Tagatz","given":"Marlin E.","non-dropping-particle":"","parse-names":false,"suffix":""}],"id":"ITEM-1","issue":"2","issued":{"date-parts":[["1968"]]},"number-of-pages":"281-288","publisher-place":"Beaufort, NC","title":"Tagatz, Marlin E. \"Growth of juvenile blue crabs, Callinectes sapidus Rathbun, in the St. Johns River, Florida","type":"report","volume":"67"},"uris":["http://www.mendeley.com/documents/?uuid=08340873-3b2e-4211-92ec-27d06f7d1f25"]}],"mendeley":{"formattedCitation":"(Tagatz 1968)","plainTextFormattedCitation":"(Tagatz 1968)","previouslyFormattedCitation":"(Tagatz 1968)"},"properties":{"noteIndex":0},"schema":"https://github.com/citation-style-language/schema/raw/master/csl-citation.json"}</w:instrText>
      </w:r>
      <w:r>
        <w:rPr>
          <w:rFonts w:eastAsia="Calibri" w:cs="Times New Roman"/>
        </w:rPr>
        <w:fldChar w:fldCharType="separate"/>
      </w:r>
      <w:r>
        <w:rPr>
          <w:rFonts w:eastAsia="Calibri" w:cs="Times New Roman"/>
          <w:noProof/>
        </w:rPr>
        <w:t>(Tagatz 1968)</w:t>
      </w:r>
      <w:r>
        <w:rPr>
          <w:rFonts w:eastAsia="Calibri" w:cs="Times New Roman"/>
        </w:rPr>
        <w:fldChar w:fldCharType="end"/>
      </w:r>
      <w:r>
        <w:rPr>
          <w:rFonts w:eastAsia="Calibri" w:cs="Times New Roman"/>
        </w:rPr>
        <w:t xml:space="preserve">.  Size data are recoded as part of the SCECAP suite of surveys, but this survey’s data are rounded to the nearest centimeter in contrast to all other survey size data which are expressed in millimeters.  Sexual maturity data </w:t>
      </w:r>
      <w:r>
        <w:rPr>
          <w:rFonts w:eastAsia="Calibri" w:cs="Times New Roman"/>
        </w:rPr>
        <w:lastRenderedPageBreak/>
        <w:t xml:space="preserve">are not recorded as part of the SCECAP suite of surveys, although sex data for individuals is recoded.  The trammel net survey has no size, sex or maturity data - only total abundance data per net deployment.  </w:t>
      </w:r>
    </w:p>
    <w:p w14:paraId="4909DECE" w14:textId="372CC83A" w:rsidR="00DE6FD0" w:rsidRDefault="00DE6FD0" w:rsidP="00DE6FD0">
      <w:pPr>
        <w:rPr>
          <w:rFonts w:eastAsia="Calibri" w:cs="Times New Roman"/>
        </w:rPr>
      </w:pPr>
      <w:r>
        <w:rPr>
          <w:rFonts w:eastAsia="Calibri" w:cs="Times New Roman"/>
        </w:rPr>
        <w:t xml:space="preserve">Individual crabs were assigned to the following size and sexual maturity categories (Table 1): </w:t>
      </w:r>
      <w:commentRangeStart w:id="90"/>
      <w:r>
        <w:rPr>
          <w:rFonts w:eastAsia="Calibri" w:cs="Times New Roman"/>
        </w:rPr>
        <w:t>Size Classes - juvenile (</w:t>
      </w:r>
      <w:r>
        <w:rPr>
          <w:rFonts w:eastAsia="Calibri" w:cs="Times New Roman"/>
          <w:u w:val="single"/>
        </w:rPr>
        <w:t>&lt;</w:t>
      </w:r>
      <w:r>
        <w:rPr>
          <w:rFonts w:eastAsia="Calibri" w:cs="Times New Roman"/>
        </w:rPr>
        <w:t xml:space="preserve">60mm), subadult (61mm - 126mm), sublegal (&lt;127mm) and adult (&gt;126mm); Sexual maturity classes -  mature female, immature female, mature male, and immature male.  </w:t>
      </w:r>
      <w:commentRangeEnd w:id="90"/>
      <w:r>
        <w:rPr>
          <w:rStyle w:val="CommentReference"/>
          <w:rFonts w:eastAsia="Calibri" w:cs="Times New Roman"/>
        </w:rPr>
        <w:commentReference w:id="90"/>
      </w:r>
      <w:r>
        <w:rPr>
          <w:rFonts w:eastAsia="Calibri" w:cs="Times New Roman"/>
        </w:rPr>
        <w:t xml:space="preserve"> Sex and maturity were determined by </w:t>
      </w:r>
      <w:commentRangeStart w:id="91"/>
      <w:commentRangeStart w:id="92"/>
      <w:r>
        <w:rPr>
          <w:rFonts w:eastAsia="Calibri" w:cs="Times New Roman"/>
        </w:rPr>
        <w:t xml:space="preserve">presence of morphological characteristics </w:t>
      </w:r>
      <w:commentRangeEnd w:id="91"/>
      <w:r>
        <w:rPr>
          <w:rStyle w:val="CommentReference"/>
          <w:rFonts w:eastAsia="Calibri" w:cs="Times New Roman"/>
        </w:rPr>
        <w:commentReference w:id="91"/>
      </w:r>
      <w:commentRangeEnd w:id="92"/>
      <w:r w:rsidR="005A6515">
        <w:rPr>
          <w:rStyle w:val="CommentReference"/>
        </w:rPr>
        <w:commentReference w:id="92"/>
      </w:r>
      <w:r>
        <w:rPr>
          <w:rFonts w:eastAsia="Calibri" w:cs="Times New Roman"/>
        </w:rPr>
        <w:t xml:space="preserve">of the abdomen as observed in situ.  Size was determined by measurement of the carapace width in situ, from tip to tip.  The juvenile size class of crab (&lt;60mm carapace width) is based-on a trophic level shift in diet occurring in crab &gt;60 mm carapace width </w:t>
      </w:r>
      <w:r>
        <w:rPr>
          <w:rFonts w:eastAsia="Calibri" w:cs="Times New Roman"/>
        </w:rPr>
        <w:fldChar w:fldCharType="begin" w:fldLock="1"/>
      </w:r>
      <w:r w:rsidR="001160F2">
        <w:rPr>
          <w:rFonts w:eastAsia="Calibri" w:cs="Times New Roman"/>
        </w:rPr>
        <w:instrText>ADDIN CSL_CITATION {"citationItems":[{"id":"ITEM-1","itemData":{"author":[{"dropping-particle":"","family":"Pattillo","given":"Mark E.","non-dropping-particle":"","parse-names":false,"suffix":""},{"dropping-particle":"","family":"Czapla","given":"Thomas E.","non-dropping-particle":"","parse-names":false,"suffix":""},{"dropping-particle":"","family":"Nelson","given":"David M.","non-dropping-particle":"","parse-names":false,"suffix":""},{"dropping-particle":"","family":"Monaco","given":"Mark E.","non-dropping-particle":"","parse-names":false,"suffix":""}],"id":"ITEM-1","issued":{"date-parts":[["1997"]]},"number-of-pages":"377","publisher-place":"Silver Spring, MD","title":"Distribution and Abundance of Fishes and Invertabrates in Gulf of Mexico Estuaries Volume II: SpeciOceanic, Nationales Life History Summaries","type":"report","volume":"ELM Rep. N"},"uris":["http://www.mendeley.com/documents/?uuid=3b6a0cac-027e-45bd-bde8-37cc8ab1e02b"]},{"id":"ITEM-2","itemData":{"author":[{"dropping-particle":"","family":"Laughlin","given":"Roger A","non-dropping-particle":"","parse-names":false,"suffix":""}],"container-title":"Bulletin of Marine Science","id":"ITEM-2","issue":"4","issued":{"date-parts":[["1982"]]},"page":"807-822","title":"Feeding Habitats of the blue crab, Callinectes sapidus Rathbun, in the Apalachicola Estuary, Florida","type":"article-journal","volume":"32"},"uris":["http://www.mendeley.com/documents/?uuid=d1eeb758-9766-4db7-9a31-f1d9e0d1caaa"]}],"mendeley":{"formattedCitation":"(Laughlin 1982, Pattillo et al. 1997)","plainTextFormattedCitation":"(Laughlin 1982, Pattillo et al. 1997)","previouslyFormattedCitation":"(Laughlin 1982, Pattillo et al. 1997)"},"properties":{"noteIndex":0},"schema":"https://github.com/citation-style-language/schema/raw/master/csl-citation.json"}</w:instrText>
      </w:r>
      <w:r>
        <w:rPr>
          <w:rFonts w:eastAsia="Calibri" w:cs="Times New Roman"/>
        </w:rPr>
        <w:fldChar w:fldCharType="separate"/>
      </w:r>
      <w:r w:rsidR="001160F2" w:rsidRPr="001160F2">
        <w:rPr>
          <w:rFonts w:eastAsia="Calibri" w:cs="Times New Roman"/>
          <w:noProof/>
        </w:rPr>
        <w:t>(Laughlin 1982, Pattillo et al. 1997)</w:t>
      </w:r>
      <w:r>
        <w:rPr>
          <w:rFonts w:eastAsia="Calibri" w:cs="Times New Roman"/>
        </w:rPr>
        <w:fldChar w:fldCharType="end"/>
      </w:r>
      <w:r>
        <w:rPr>
          <w:rFonts w:eastAsia="Calibri" w:cs="Times New Roman"/>
        </w:rPr>
        <w:t>.  The adult size class used (</w:t>
      </w:r>
      <w:r>
        <w:rPr>
          <w:rFonts w:eastAsia="Calibri" w:cs="Times New Roman"/>
          <w:u w:val="single"/>
        </w:rPr>
        <w:t>&gt;</w:t>
      </w:r>
      <w:r>
        <w:rPr>
          <w:rFonts w:eastAsia="Calibri" w:cs="Times New Roman"/>
        </w:rPr>
        <w:t xml:space="preserve">127 mm carapace width) represents the legal-size limit for entry into the fishery in South Carolina.  All crab with carapace widths between juvenile and adult sizes were considered subadult.  Sublegal, when used, includes all crab &lt;127mm.  </w:t>
      </w:r>
    </w:p>
    <w:p w14:paraId="1AB55F80" w14:textId="77777777" w:rsidR="00DE6FD0" w:rsidRDefault="00DE6FD0" w:rsidP="00DE6FD0">
      <w:pPr>
        <w:rPr>
          <w:rFonts w:eastAsia="Calibri" w:cs="Times New Roman"/>
        </w:rPr>
      </w:pPr>
      <w:commentRangeStart w:id="93"/>
      <w:r>
        <w:rPr>
          <w:rFonts w:eastAsia="Calibri" w:cs="Times New Roman"/>
        </w:rPr>
        <w:t xml:space="preserve">CPUEs for size and sexual maturity variables were calculated by creating a percentage of total catch of each sexual maturity class for each sampling event (e.g., trawl, trammel set, or pot set).  These percentages were then applied to the standardized total CPUE for the sampling </w:t>
      </w:r>
      <w:commentRangeStart w:id="94"/>
      <w:r>
        <w:rPr>
          <w:rFonts w:eastAsia="Calibri" w:cs="Times New Roman"/>
        </w:rPr>
        <w:t>event</w:t>
      </w:r>
      <w:commentRangeEnd w:id="94"/>
      <w:r>
        <w:rPr>
          <w:rStyle w:val="CommentReference"/>
          <w:rFonts w:eastAsia="Calibri" w:cs="Times New Roman"/>
        </w:rPr>
        <w:commentReference w:id="94"/>
      </w:r>
      <w:r>
        <w:rPr>
          <w:rFonts w:eastAsia="Calibri" w:cs="Times New Roman"/>
        </w:rPr>
        <w:t>.  Sexual maturity CPUE variables are conservative estimates because some individuals were categorized as unidentifiable.</w:t>
      </w:r>
      <w:commentRangeEnd w:id="93"/>
      <w:r>
        <w:rPr>
          <w:rStyle w:val="CommentReference"/>
          <w:rFonts w:eastAsia="Calibri" w:cs="Times New Roman"/>
        </w:rPr>
        <w:commentReference w:id="93"/>
      </w:r>
      <w:r>
        <w:rPr>
          <w:rFonts w:eastAsia="Calibri" w:cs="Times New Roman"/>
        </w:rPr>
        <w:t xml:space="preserve">    </w:t>
      </w:r>
    </w:p>
    <w:p w14:paraId="0E29BF9A" w14:textId="6ACD62BD" w:rsidR="00233EE6" w:rsidRDefault="00233EE6" w:rsidP="00BB2775">
      <w:pPr>
        <w:pStyle w:val="Heading3"/>
      </w:pPr>
      <w:r>
        <w:t>Analytical Methods</w:t>
      </w:r>
      <w:bookmarkEnd w:id="82"/>
    </w:p>
    <w:p w14:paraId="5C430DE7" w14:textId="3A1E1403" w:rsidR="006F34F0" w:rsidRDefault="00233EE6" w:rsidP="00233EE6">
      <w:r w:rsidRPr="00EC5C67">
        <w:t xml:space="preserve">Adult CPUEs were compared to juvenile CPUEs 1 and 2 years prior to test the applicability of a juvenile index.  </w:t>
      </w:r>
      <w:r w:rsidR="006F34F0">
        <w:t>Ordinary Least Squares regression models usi</w:t>
      </w:r>
    </w:p>
    <w:p w14:paraId="72C4A682" w14:textId="77777777" w:rsidR="006F34F0" w:rsidRDefault="00233EE6" w:rsidP="00233EE6">
      <w:r w:rsidRPr="00EC5C67">
        <w:t xml:space="preserve">Additional indices of adult CPUE and total CPUE were developed using single regression models (n=) for each life-stage specific category at 1-yr and 2-yr lags.  </w:t>
      </w:r>
    </w:p>
    <w:p w14:paraId="72A83F40" w14:textId="474D1252" w:rsidR="00233EE6" w:rsidRDefault="00233EE6" w:rsidP="00233EE6">
      <w:r w:rsidRPr="00EC5C67">
        <w:t>Significant (</w:t>
      </w:r>
      <w:r>
        <w:rPr>
          <w:rFonts w:cs="Times New Roman"/>
        </w:rPr>
        <w:t>α</w:t>
      </w:r>
      <w:r w:rsidR="00BA317D">
        <w:rPr>
          <w:rFonts w:cs="Times New Roman"/>
        </w:rPr>
        <w:t xml:space="preserve"> </w:t>
      </w:r>
      <w:r w:rsidRPr="00EC5C67">
        <w:t>= 0.05) models were ranked by explanatory power (i.e., r</w:t>
      </w:r>
      <w:r w:rsidRPr="00BA317D">
        <w:rPr>
          <w:vertAlign w:val="superscript"/>
        </w:rPr>
        <w:t>2</w:t>
      </w:r>
      <w:r w:rsidRPr="00EC5C67">
        <w:t>)</w:t>
      </w:r>
    </w:p>
    <w:p w14:paraId="3B8F5EF4" w14:textId="77777777" w:rsidR="00233EE6" w:rsidRDefault="00233EE6" w:rsidP="00233EE6">
      <w:r>
        <w:br w:type="page"/>
      </w:r>
    </w:p>
    <w:p w14:paraId="063A9547" w14:textId="77777777" w:rsidR="00233EE6" w:rsidRDefault="00233EE6" w:rsidP="00233EE6">
      <w:pPr>
        <w:pStyle w:val="Heading2"/>
      </w:pPr>
      <w:bookmarkStart w:id="95" w:name="_Toc36115316"/>
      <w:r>
        <w:lastRenderedPageBreak/>
        <w:t>Results</w:t>
      </w:r>
      <w:bookmarkEnd w:id="95"/>
    </w:p>
    <w:p w14:paraId="107D8815" w14:textId="77777777" w:rsidR="00233EE6" w:rsidRDefault="00233EE6" w:rsidP="00BB2775">
      <w:pPr>
        <w:pStyle w:val="Heading3"/>
      </w:pPr>
      <w:bookmarkStart w:id="96" w:name="_Toc36115317"/>
      <w:r>
        <w:t>Long-term Trends of Abundance</w:t>
      </w:r>
      <w:bookmarkEnd w:id="96"/>
    </w:p>
    <w:p w14:paraId="62A732FA" w14:textId="79F87411" w:rsidR="00233EE6" w:rsidRPr="002936D6" w:rsidRDefault="00233EE6" w:rsidP="00233EE6">
      <w:r w:rsidRPr="002936D6">
        <w:t xml:space="preserve">Time series of annual commercial landings (Fig. 1) and </w:t>
      </w:r>
      <w:r w:rsidR="00866D80">
        <w:t xml:space="preserve">adult (legal-sized) </w:t>
      </w:r>
      <w:r w:rsidR="00B77093">
        <w:t>CPUEs</w:t>
      </w:r>
      <w:r w:rsidRPr="002936D6">
        <w:t xml:space="preserve"> from SCDNR fisheries independent surveys (fig. 2) show the high inter-annual </w:t>
      </w:r>
      <w:r w:rsidR="00DE6FD0" w:rsidRPr="002936D6">
        <w:t>variability</w:t>
      </w:r>
      <w:r w:rsidRPr="002936D6">
        <w:t xml:space="preserve"> of blue crab</w:t>
      </w:r>
      <w:r w:rsidR="0058157E">
        <w:t xml:space="preserve"> abundance</w:t>
      </w:r>
      <w:r w:rsidRPr="002936D6">
        <w:t xml:space="preserve">.  </w:t>
      </w:r>
      <w:r w:rsidR="00C56E3B">
        <w:t>Standard error</w:t>
      </w:r>
      <w:r w:rsidR="00F942BC">
        <w:t xml:space="preserve"> bars </w:t>
      </w:r>
      <w:r w:rsidR="00C65616">
        <w:t xml:space="preserve">for annual samples on most surveys are outside the population mean, suggesting annual blue crab data with moving averages.  </w:t>
      </w:r>
      <w:r w:rsidR="0058157E">
        <w:t>A</w:t>
      </w:r>
      <w:r w:rsidR="00C65616">
        <w:t xml:space="preserve"> non-</w:t>
      </w:r>
      <w:r w:rsidR="0058157E">
        <w:t xml:space="preserve">parametric </w:t>
      </w:r>
      <w:r w:rsidR="00C65616" w:rsidRPr="00C65616">
        <w:t xml:space="preserve">LOESS (locally estimated scatterplot smoothing) </w:t>
      </w:r>
      <w:r w:rsidR="00C65616">
        <w:t xml:space="preserve">smoothing </w:t>
      </w:r>
      <w:r w:rsidR="00C56E3B">
        <w:t xml:space="preserve">function </w:t>
      </w:r>
      <w:r w:rsidR="0058157E">
        <w:t>using local regression was</w:t>
      </w:r>
      <w:r w:rsidR="00C56E3B">
        <w:t xml:space="preserve"> applied to </w:t>
      </w:r>
      <w:r w:rsidR="0058157E">
        <w:t>better represent these data for visual analyses.</w:t>
      </w:r>
      <w:r w:rsidR="00C65616">
        <w:t xml:space="preserve"> </w:t>
      </w:r>
    </w:p>
    <w:p w14:paraId="70B289F3" w14:textId="23CCCF9E" w:rsidR="00866D80" w:rsidRDefault="00233EE6" w:rsidP="00233EE6">
      <w:r w:rsidRPr="002936D6">
        <w:t xml:space="preserve">The total pounds landed in the combined Charleston Harbor watersheds shows a trending decline from 2003 </w:t>
      </w:r>
      <w:r w:rsidR="00866D80">
        <w:t>–</w:t>
      </w:r>
      <w:r w:rsidRPr="002936D6">
        <w:t xml:space="preserve"> 2010</w:t>
      </w:r>
      <w:r w:rsidR="00866D80">
        <w:t xml:space="preserve"> after a 14-yr period of above long-term mean landings.  There is a </w:t>
      </w:r>
      <w:commentRangeStart w:id="97"/>
      <w:r w:rsidR="00866D80">
        <w:t xml:space="preserve">marked break </w:t>
      </w:r>
      <w:commentRangeEnd w:id="97"/>
      <w:r w:rsidR="00866D80">
        <w:rPr>
          <w:rStyle w:val="CommentReference"/>
        </w:rPr>
        <w:commentReference w:id="97"/>
      </w:r>
      <w:r w:rsidR="00381A66">
        <w:t xml:space="preserve">in the trend of values beginning in 2003.  </w:t>
      </w:r>
      <w:r w:rsidR="00885181">
        <w:t>No l</w:t>
      </w:r>
      <w:r w:rsidR="00381A66">
        <w:t>andings data for the Ashley</w:t>
      </w:r>
      <w:r w:rsidR="00313777">
        <w:t xml:space="preserve"> River</w:t>
      </w:r>
      <w:r w:rsidR="00381A66">
        <w:t xml:space="preserve"> and Cooper River </w:t>
      </w:r>
      <w:r w:rsidR="00885181">
        <w:t>exist prior to</w:t>
      </w:r>
      <w:r w:rsidR="00381A66">
        <w:t xml:space="preserve"> 2003, which may account for the fluctuation reflected in the data (Fig.  ).  </w:t>
      </w:r>
      <w:r w:rsidR="00313777">
        <w:t xml:space="preserve">Long-term total pounds landed data could suggest a long-term cyclical seasonality, but </w:t>
      </w:r>
      <w:r w:rsidR="00A5428C">
        <w:t>the impact of these two missing reporting areas from 1980-2003 is unknown</w:t>
      </w:r>
      <w:r w:rsidR="00313777">
        <w:t xml:space="preserve">.  </w:t>
      </w:r>
      <w:r w:rsidR="00381A66">
        <w:t xml:space="preserve">When corrected for effort the same visual trend appears as total landings, but with less </w:t>
      </w:r>
      <w:commentRangeStart w:id="98"/>
      <w:r w:rsidR="000E1F80">
        <w:t>outliers.</w:t>
      </w:r>
      <w:commentRangeEnd w:id="98"/>
      <w:r w:rsidR="000E1F80">
        <w:rPr>
          <w:rStyle w:val="CommentReference"/>
        </w:rPr>
        <w:commentReference w:id="98"/>
      </w:r>
      <w:r w:rsidR="00C56E3B">
        <w:t xml:space="preserve">  </w:t>
      </w:r>
    </w:p>
    <w:p w14:paraId="16ECB98A" w14:textId="77777777" w:rsidR="00884C56" w:rsidRDefault="000E1F80" w:rsidP="00233EE6">
      <w:r>
        <w:t>There seems to be a seasonality in the CRMS Harbor Trawl mean annual adult abundance (Figure 2A), where every several years (3-6 years) a spike in adult abundance with high variability is observed.</w:t>
      </w:r>
      <w:r w:rsidR="00884C56">
        <w:t xml:space="preserve">  Years representing above average abundances in the CRMS Harbor Trawl have far more variability than years with below mean abundances.  This could be due to acute occurrence of large catches rather than sustained large catches throughout the </w:t>
      </w:r>
      <w:commentRangeStart w:id="99"/>
      <w:r w:rsidR="00884C56">
        <w:t>year</w:t>
      </w:r>
      <w:commentRangeEnd w:id="99"/>
      <w:r w:rsidR="0060475A">
        <w:rPr>
          <w:rStyle w:val="CommentReference"/>
        </w:rPr>
        <w:commentReference w:id="99"/>
      </w:r>
      <w:r w:rsidR="00884C56">
        <w:t xml:space="preserve">.  </w:t>
      </w:r>
    </w:p>
    <w:p w14:paraId="38986950" w14:textId="4664290C" w:rsidR="00BD5F4C" w:rsidRDefault="000E1F80" w:rsidP="00233EE6">
      <w:r>
        <w:t>Seasonality may also be present in the CRMS Creek Trawl, but closer to a decadal</w:t>
      </w:r>
      <w:r w:rsidR="00BD5F4C">
        <w:t xml:space="preserve"> cyclical </w:t>
      </w:r>
      <w:r>
        <w:t xml:space="preserve">scale.  </w:t>
      </w:r>
      <w:r w:rsidR="00BD5F4C">
        <w:t>Several ontogenetic stages of b</w:t>
      </w:r>
      <w:r w:rsidR="002B1797">
        <w:t xml:space="preserve">lue crab have seasonal and annual abundance patterns </w:t>
      </w:r>
      <w:r w:rsidR="002B1797">
        <w:fldChar w:fldCharType="begin" w:fldLock="1"/>
      </w:r>
      <w:r w:rsidR="001160F2">
        <w:instrText>ADDIN CSL_CITATION {"citationItems":[{"id":"ITEM-1","itemData":{"DOI":"10.3354/meps041283","ISBN":"0171-8630","ISSN":"0171-8630","abstract":"ABSTRACT: Blue crabs Callinectes sapidus Rathbun were sampled in a lower Chesapeake Bay seagrass bed and adjacent tidal marsh creek from October 1982 through December 1986, using a drop net and suction sampler. Suction sampling was 88 % efficient and provided more accurate estimates of juvenile blue crab abundance, that were at least an order of magnitude greater than those obtained by conventional trawl gear For data analysis, C. sapidus were separated into 4 size classes by carapace width- -54.25 mm (recently settled 1st and 2nd juveniles); 4.25 to 11.00 mm (3rd through 7th juvenile crabs); &gt; 11.00 to 525.00 mm (8th through 12th juvenile crabs); and &gt;25.00 mm (older juveniles and adults). Seasonal and annual cycles of C. sapidus abundance were observed in both habitats with annual differences most pronounced in the grassbed. Densities of C. sapidus were significantly greater in the grassbed in all but 2 of the 48 sampling dates. Settlement of the new year class appeared to be by megalopae and occurred from August through December A pulse of small C. sapidus C4.25 mm was observed in the grassbed from early to mid-September, whereas in the marsh creek this pulse occurred 2 to 4 wk later and consisted of 3rd stage and generally larger crabs (&gt;4.25 mm). The small numbers of 1st and 2nd stage juvenile crabs (&lt;4.25 mm) in the marsh creek in contrast to their abundance in the grassbed may result from increased predation in the tidal marsh creek or selective settlement into the grassbed. C. sapidus were rare in the marsh creek in winter but densities of crabs 525 mm remained high in the grassbed from fall through early spring. Densities decreased gradually in both habitats to lowest levels by mid-August. Approximately 90 '10 or more of C. sapidus collected at both sites from late August to June were 525 mm in carapace width. Densities of individuals 11 to 25 mm and &gt;25 mm throughout the study period did not differ significantly among years (1983 to 1986) even though there were significant differences in the abundance of smaller sized individuals between 1983-84 and 1985-86. This suggests mortality within or emigration from grassbeds around this size. A possible ontogenetic shift in habitat use by crabs 11 to 25 mm may reflect a refuge in size from predation. has","author":[{"dropping-particle":"","family":"Orth","given":"RJ","non-dropping-particle":"","parse-names":false,"suffix":""},{"dropping-particle":"","family":"Montfrans","given":"Jacques","non-dropping-particle":"van","parse-names":false,"suffix":""}],"container-title":"Marine ecology progress series","id":"ITEM-1","issued":{"date-parts":[["1987"]]},"page":"283-294","title":"Utilization of a Seagrass Meadow and tidal marsh creek by blue crabs Callinectes sapidus. I. Seasonal and annual variations in abundance with emphasis on post-settlement juveniles.","type":"article-journal","volume":"41"},"uris":["http://www.mendeley.com/documents/?uuid=52b59888-5736-4373-9802-ef41cea8da6f"]}],"mendeley":{"formattedCitation":"(Orth &amp; van Montfrans 1987)","plainTextFormattedCitation":"(Orth &amp; van Montfrans 1987)","previouslyFormattedCitation":"(Orth &amp; van Montfrans 1987)"},"properties":{"noteIndex":0},"schema":"https://github.com/citation-style-language/schema/raw/master/csl-citation.json"}</w:instrText>
      </w:r>
      <w:r w:rsidR="002B1797">
        <w:fldChar w:fldCharType="separate"/>
      </w:r>
      <w:r w:rsidR="001160F2" w:rsidRPr="001160F2">
        <w:rPr>
          <w:noProof/>
        </w:rPr>
        <w:t>(Orth &amp; van Montfrans 1987)</w:t>
      </w:r>
      <w:r w:rsidR="002B1797">
        <w:fldChar w:fldCharType="end"/>
      </w:r>
      <w:r w:rsidR="002B1797">
        <w:t xml:space="preserve">, but these data could </w:t>
      </w:r>
      <w:r w:rsidR="00BD5F4C">
        <w:t>show</w:t>
      </w:r>
      <w:r w:rsidR="002B1797">
        <w:t xml:space="preserve"> </w:t>
      </w:r>
      <w:r w:rsidR="00BD5F4C">
        <w:t>long-term trends beyond the life-cycle of the crab and outside the influence of cohorts</w:t>
      </w:r>
      <w:r w:rsidR="002B1797">
        <w:t xml:space="preserve">.  </w:t>
      </w:r>
      <w:r w:rsidR="00BD5F4C">
        <w:t xml:space="preserve">Seasonal variability of adult abundance in the CRMS Tidal Creek survey is lower than most </w:t>
      </w:r>
      <w:commentRangeStart w:id="100"/>
      <w:r w:rsidR="00BD5F4C">
        <w:t>surveys</w:t>
      </w:r>
      <w:commentRangeEnd w:id="100"/>
      <w:r w:rsidR="00BD5F4C">
        <w:rPr>
          <w:rStyle w:val="CommentReference"/>
        </w:rPr>
        <w:commentReference w:id="100"/>
      </w:r>
      <w:r w:rsidR="00BD5F4C">
        <w:t xml:space="preserve">.  </w:t>
      </w:r>
    </w:p>
    <w:p w14:paraId="18428C75" w14:textId="77777777" w:rsidR="000332A4" w:rsidRDefault="000E1F80" w:rsidP="00233EE6">
      <w:r>
        <w:lastRenderedPageBreak/>
        <w:t xml:space="preserve">A long-term downward trend can be observed in the Ashely Potting survey, but possibly another 3-yr. seasonality of decline followed </w:t>
      </w:r>
      <w:r w:rsidR="00FB3800">
        <w:t>by a spike in abundance</w:t>
      </w:r>
      <w:r w:rsidR="003F6BA2">
        <w:t xml:space="preserve">.  </w:t>
      </w:r>
      <w:r w:rsidR="00BD5F4C">
        <w:t>The Ashely Potting survey</w:t>
      </w:r>
      <w:r w:rsidR="00A52883">
        <w:t xml:space="preserve">’s sampling area is 762 linear meters along the channel of the Ashley River sampled in October and November.  This survey provides a snapshot of the population in the time of year when large males egress from the fresher waters of the upper estuary.  The negative trend in abundance over time </w:t>
      </w:r>
      <w:r w:rsidR="000332A4">
        <w:t xml:space="preserve">from this </w:t>
      </w:r>
      <w:r w:rsidR="00A52883">
        <w:t xml:space="preserve">small sampling window </w:t>
      </w:r>
      <w:r w:rsidR="000332A4">
        <w:t xml:space="preserve">could suggest a shift in migration patterns.  </w:t>
      </w:r>
    </w:p>
    <w:p w14:paraId="5E90AAFE" w14:textId="19C7B7D2" w:rsidR="000E1F80" w:rsidRDefault="002B1797" w:rsidP="00233EE6">
      <w:r>
        <w:t xml:space="preserve">No trends seem to exist for the SCECAP Open Water and Tidal Creek surveys.  </w:t>
      </w:r>
      <w:r w:rsidR="000332A4">
        <w:t xml:space="preserve">The SCECAP survey employs a random stratified by creek size on a statewide survey level.  These survey’s data time series (Figures </w:t>
      </w:r>
      <w:r w:rsidR="004965BD">
        <w:t>2D and 2E</w:t>
      </w:r>
      <w:r w:rsidR="000332A4">
        <w:t>)</w:t>
      </w:r>
      <w:r w:rsidR="004965BD">
        <w:t xml:space="preserve"> include several years that were not sampled and may be affected by uneven sampling events through years.  </w:t>
      </w:r>
      <w:r>
        <w:t xml:space="preserve">The Trammel Net survey has no adult size information, but no trends seem present when considering total CPUE.  </w:t>
      </w:r>
    </w:p>
    <w:p w14:paraId="525C0F1D" w14:textId="6B0439E8" w:rsidR="00884C56" w:rsidRDefault="00884C56" w:rsidP="00233EE6"/>
    <w:p w14:paraId="2BD8C4E4" w14:textId="77777777" w:rsidR="00233EE6" w:rsidRDefault="00233EE6" w:rsidP="00233EE6">
      <w:r>
        <w:br w:type="page"/>
      </w:r>
    </w:p>
    <w:p w14:paraId="36061E25" w14:textId="77777777" w:rsidR="00233EE6" w:rsidRDefault="00233EE6" w:rsidP="00BB2775">
      <w:pPr>
        <w:pStyle w:val="Heading3"/>
      </w:pPr>
      <w:bookmarkStart w:id="101" w:name="_Toc36115318"/>
      <w:r>
        <w:lastRenderedPageBreak/>
        <w:t>Juvenile Index of Adult Abundance</w:t>
      </w:r>
      <w:bookmarkEnd w:id="101"/>
    </w:p>
    <w:p w14:paraId="1F2AF7C4" w14:textId="74008064" w:rsidR="00BE6713" w:rsidRDefault="00233EE6" w:rsidP="00233EE6">
      <w:r>
        <w:t>Mean annual juvenile CPUE is not significantly related to mean annual adult CPUE in subsequent years for any survey (Table 3).</w:t>
      </w:r>
      <w:r w:rsidR="00BE6713">
        <w:t xml:space="preserve">  These analyses were not performed on </w:t>
      </w:r>
      <w:r w:rsidR="00005EA2">
        <w:t>surveys with</w:t>
      </w:r>
      <w:r w:rsidR="001160F2">
        <w:t>out</w:t>
      </w:r>
      <w:r w:rsidR="00005EA2">
        <w:t xml:space="preserve"> juvenile data (</w:t>
      </w:r>
      <w:r w:rsidR="00BE6713">
        <w:t>Trammel Net</w:t>
      </w:r>
      <w:r w:rsidR="00005EA2">
        <w:t xml:space="preserve"> and</w:t>
      </w:r>
      <w:r w:rsidR="00BE6713">
        <w:t xml:space="preserve"> Ashley </w:t>
      </w:r>
      <w:commentRangeStart w:id="102"/>
      <w:r w:rsidR="00BE6713">
        <w:t>Potting</w:t>
      </w:r>
      <w:commentRangeEnd w:id="102"/>
      <w:r w:rsidR="00695D87">
        <w:rPr>
          <w:rStyle w:val="CommentReference"/>
        </w:rPr>
        <w:commentReference w:id="102"/>
      </w:r>
      <w:r w:rsidR="00005EA2">
        <w:t>)</w:t>
      </w:r>
      <w:r w:rsidR="00BE6713">
        <w:t xml:space="preserve">. </w:t>
      </w:r>
    </w:p>
    <w:p w14:paraId="04AB8ED5" w14:textId="77777777" w:rsidR="00233EE6" w:rsidRDefault="00233EE6" w:rsidP="00233EE6">
      <w:r>
        <w:br w:type="page"/>
      </w:r>
    </w:p>
    <w:p w14:paraId="44933A2D" w14:textId="77777777" w:rsidR="00233EE6" w:rsidRDefault="00233EE6" w:rsidP="00BB2775">
      <w:pPr>
        <w:pStyle w:val="Heading3"/>
      </w:pPr>
      <w:bookmarkStart w:id="103" w:name="_Toc36115319"/>
      <w:r>
        <w:lastRenderedPageBreak/>
        <w:t>Indices of Adult and Total Abundance</w:t>
      </w:r>
      <w:bookmarkEnd w:id="103"/>
    </w:p>
    <w:p w14:paraId="5F2B9E0C" w14:textId="77777777" w:rsidR="00233EE6" w:rsidRPr="002936D6" w:rsidRDefault="00233EE6" w:rsidP="00233EE6">
      <w:pPr>
        <w:rPr>
          <w:i/>
          <w:iCs/>
        </w:rPr>
      </w:pPr>
      <w:r w:rsidRPr="002936D6">
        <w:rPr>
          <w:i/>
          <w:iCs/>
        </w:rPr>
        <w:t>*Explore other indices of abundance for size class and sexual maturity categories as they relate to total or adult blue crab abundance in subsequent years (e.g. 1-yr and 2-yr lag)*</w:t>
      </w:r>
    </w:p>
    <w:p w14:paraId="275B1A10" w14:textId="26087D8B" w:rsidR="00233EE6" w:rsidRDefault="00233EE6" w:rsidP="00233EE6">
      <w:r>
        <w:t xml:space="preserve">The CRMS Creek Trawl is the only survey (see notes for Tables 5 &amp; 6) with predictive relationships where size class and sexual maturity categories relate to total or adult abundance in </w:t>
      </w:r>
      <w:r w:rsidR="001160F2">
        <w:t>successive</w:t>
      </w:r>
      <w:r>
        <w:t xml:space="preserve"> years (Table 4). Fifteen size class and sexual maturity variables with 1- and 2-yr lag explain total CPUE and adult CPUE.  The highest ranked model total Creek Trawl CPUE explained by subadult CPUE with a 2-yr lag (</w:t>
      </w:r>
      <w:r w:rsidRPr="00A9583E">
        <w:rPr>
          <w:i/>
          <w:iCs/>
        </w:rPr>
        <w:t>p</w:t>
      </w:r>
      <w:r>
        <w:t>-value = &lt;0.01, r</w:t>
      </w:r>
      <w:r w:rsidRPr="00A9583E">
        <w:rPr>
          <w:vertAlign w:val="superscript"/>
        </w:rPr>
        <w:t>2</w:t>
      </w:r>
      <w:r>
        <w:t xml:space="preserve"> = 0.24; Fig. 3).  </w:t>
      </w:r>
    </w:p>
    <w:p w14:paraId="6D039A45" w14:textId="77777777" w:rsidR="00233EE6" w:rsidRDefault="00233EE6" w:rsidP="00233EE6">
      <w:r>
        <w:br w:type="page"/>
      </w:r>
    </w:p>
    <w:p w14:paraId="3E424DB1" w14:textId="77777777" w:rsidR="00233EE6" w:rsidRDefault="00233EE6" w:rsidP="00BB2775">
      <w:pPr>
        <w:pStyle w:val="Heading3"/>
      </w:pPr>
      <w:bookmarkStart w:id="104" w:name="_Toc36115320"/>
      <w:r>
        <w:lastRenderedPageBreak/>
        <w:t>Commercial Landings Predictions</w:t>
      </w:r>
      <w:bookmarkEnd w:id="104"/>
    </w:p>
    <w:p w14:paraId="10AB4643" w14:textId="77777777" w:rsidR="00233EE6" w:rsidRDefault="00233EE6" w:rsidP="00233EE6">
      <w:r>
        <w:t>*Explore predictive relationships between fisheries-independent size class and sexual maturity abundance categories and commercial landings*</w:t>
      </w:r>
    </w:p>
    <w:p w14:paraId="15B32C58" w14:textId="77777777" w:rsidR="00233EE6" w:rsidRDefault="00233EE6" w:rsidP="00233EE6"/>
    <w:p w14:paraId="15B8E1B2" w14:textId="14597C41" w:rsidR="00233EE6" w:rsidRDefault="00233EE6" w:rsidP="00233EE6">
      <w:r>
        <w:t>Nine total predictive models using several size class and sexual maturity categories with 1-yr lag to explain effort corrected landings were developed.  No 2-yr lagged size class and sexual maturity categories predict effort corrected landings.  Predictive relationships were only found using the CRMS Harbor Trawl (N = 3) and Creek Trawl (N = 6) surveys.  The strongest relationships ranked by explanatory power (</w:t>
      </w:r>
      <w:r w:rsidR="00962E5B">
        <w:t>r</w:t>
      </w:r>
      <w:r w:rsidR="00962E5B" w:rsidRPr="00962E5B">
        <w:rPr>
          <w:vertAlign w:val="superscript"/>
        </w:rPr>
        <w:t>2</w:t>
      </w:r>
      <w:r w:rsidR="00962E5B">
        <w:t xml:space="preserve">) </w:t>
      </w:r>
      <w:r>
        <w:t>use the Harbor Trawl subadults with a 1-yr lag (</w:t>
      </w:r>
      <w:r w:rsidRPr="00962E5B">
        <w:rPr>
          <w:i/>
          <w:iCs/>
        </w:rPr>
        <w:t>p</w:t>
      </w:r>
      <w:r>
        <w:t xml:space="preserve"> = &lt;0.01, r</w:t>
      </w:r>
      <w:r w:rsidRPr="00962E5B">
        <w:rPr>
          <w:vertAlign w:val="superscript"/>
        </w:rPr>
        <w:t>2</w:t>
      </w:r>
      <w:r>
        <w:t xml:space="preserve"> = 0.43) and the Creek Trawl immature males with a 1-yr lag (</w:t>
      </w:r>
      <w:r w:rsidRPr="00962E5B">
        <w:rPr>
          <w:i/>
          <w:iCs/>
        </w:rPr>
        <w:t>p</w:t>
      </w:r>
      <w:r>
        <w:t xml:space="preserve"> = &lt;0.01, r</w:t>
      </w:r>
      <w:r w:rsidR="00962E5B" w:rsidRPr="00962E5B">
        <w:rPr>
          <w:vertAlign w:val="superscript"/>
        </w:rPr>
        <w:t>2</w:t>
      </w:r>
      <w:r>
        <w:t xml:space="preserve"> = 0.41</w:t>
      </w:r>
      <w:r w:rsidR="00962E5B">
        <w:t xml:space="preserve">, </w:t>
      </w:r>
      <w:r>
        <w:t xml:space="preserve">Table 7).  </w:t>
      </w:r>
    </w:p>
    <w:p w14:paraId="70B72634" w14:textId="45767E67" w:rsidR="00233EE6" w:rsidRDefault="00233EE6" w:rsidP="00233EE6">
      <w:r>
        <w:t>Total landings (not effort corrected) have only two predictive relationships were size classs and sexual maturity variables from any survey predict total annual lbs landed (Table 8).  These two poorly correlated relationships use mature males with a 1-yr lag from the Harbor Trawl (</w:t>
      </w:r>
      <w:r w:rsidRPr="00962E5B">
        <w:rPr>
          <w:i/>
          <w:iCs/>
        </w:rPr>
        <w:t>p</w:t>
      </w:r>
      <w:r>
        <w:t xml:space="preserve"> = &lt;0.05, r</w:t>
      </w:r>
      <w:r w:rsidRPr="00962E5B">
        <w:rPr>
          <w:vertAlign w:val="superscript"/>
        </w:rPr>
        <w:t>2</w:t>
      </w:r>
      <w:r>
        <w:t xml:space="preserve"> = 0.10) and adults with a 2-yr lag from the Ashley Potting Survey (</w:t>
      </w:r>
      <w:r w:rsidRPr="00962E5B">
        <w:rPr>
          <w:i/>
          <w:iCs/>
        </w:rPr>
        <w:t>p</w:t>
      </w:r>
      <w:r>
        <w:t xml:space="preserve"> = &lt;0.05, r</w:t>
      </w:r>
      <w:r w:rsidRPr="00962E5B">
        <w:rPr>
          <w:vertAlign w:val="superscript"/>
        </w:rPr>
        <w:t>2</w:t>
      </w:r>
      <w:r>
        <w:t xml:space="preserve"> = 0.15) to predict total annual pounds landed.  Total landings data are missing for the Ashley and Cooper Rivers prior to 2004.    </w:t>
      </w:r>
    </w:p>
    <w:p w14:paraId="3D41901A" w14:textId="77777777" w:rsidR="00233EE6" w:rsidRDefault="00233EE6" w:rsidP="00233EE6"/>
    <w:p w14:paraId="17420EFD" w14:textId="77777777" w:rsidR="00233EE6" w:rsidRDefault="00233EE6" w:rsidP="00233EE6">
      <w:r>
        <w:t>**Table 7:** Objective 3 - All significant relationships of effort corrected Charleston Harbor watershed (Ashley, Cooper and Wando Rivers and Charleston Harbor) commercial Landings by size classs and sexual maturity variables from all surveys using OLS regression.</w:t>
      </w:r>
    </w:p>
    <w:p w14:paraId="46CE025C" w14:textId="77777777" w:rsidR="00341B28" w:rsidRDefault="00341B28">
      <w:pPr>
        <w:spacing w:after="160" w:line="259" w:lineRule="auto"/>
        <w:ind w:firstLine="0"/>
      </w:pPr>
      <w:r>
        <w:br w:type="page"/>
      </w:r>
    </w:p>
    <w:p w14:paraId="5C45B5B5" w14:textId="2A602DE9" w:rsidR="00233EE6" w:rsidRDefault="00233EE6" w:rsidP="00341B28">
      <w:pPr>
        <w:pStyle w:val="Heading2"/>
      </w:pPr>
      <w:r>
        <w:lastRenderedPageBreak/>
        <w:br w:type="page"/>
      </w:r>
    </w:p>
    <w:p w14:paraId="7FD8BEA5" w14:textId="629CC670" w:rsidR="001160F2" w:rsidRPr="001160F2" w:rsidRDefault="00233EE6" w:rsidP="001160F2">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1160F2" w:rsidRPr="001160F2">
        <w:rPr>
          <w:rFonts w:ascii="Calibri" w:hAnsi="Calibri" w:cs="Calibri"/>
          <w:noProof/>
          <w:szCs w:val="24"/>
        </w:rPr>
        <w:t>ACCSP Non-confidential Landings by Species (Blue Crab)  generated by SC (2020) Atlantic Coastal Cooperative Statistics Program. https//www.accsp.org; Data Wareh</w:t>
      </w:r>
    </w:p>
    <w:p w14:paraId="3916AAB7" w14:textId="77777777" w:rsidR="001160F2" w:rsidRPr="001160F2" w:rsidRDefault="001160F2" w:rsidP="001160F2">
      <w:pPr>
        <w:widowControl w:val="0"/>
        <w:autoSpaceDE w:val="0"/>
        <w:autoSpaceDN w:val="0"/>
        <w:adjustRightInd w:val="0"/>
        <w:spacing w:line="240" w:lineRule="auto"/>
        <w:ind w:left="480" w:hanging="480"/>
        <w:rPr>
          <w:rFonts w:ascii="Calibri" w:hAnsi="Calibri" w:cs="Calibri"/>
          <w:noProof/>
          <w:szCs w:val="24"/>
        </w:rPr>
      </w:pPr>
      <w:r w:rsidRPr="001160F2">
        <w:rPr>
          <w:rFonts w:ascii="Calibri" w:hAnsi="Calibri" w:cs="Calibri"/>
          <w:noProof/>
          <w:szCs w:val="24"/>
        </w:rPr>
        <w:t>Krebs CJ (1972) Ecology: The Experimental Analysis of Distribution and Abundance. New York: Harper and Row, New York, NY</w:t>
      </w:r>
    </w:p>
    <w:p w14:paraId="35A0022D" w14:textId="77777777" w:rsidR="001160F2" w:rsidRPr="001160F2" w:rsidRDefault="001160F2" w:rsidP="001160F2">
      <w:pPr>
        <w:widowControl w:val="0"/>
        <w:autoSpaceDE w:val="0"/>
        <w:autoSpaceDN w:val="0"/>
        <w:adjustRightInd w:val="0"/>
        <w:spacing w:line="240" w:lineRule="auto"/>
        <w:ind w:left="480" w:hanging="480"/>
        <w:rPr>
          <w:rFonts w:ascii="Calibri" w:hAnsi="Calibri" w:cs="Calibri"/>
          <w:noProof/>
          <w:szCs w:val="24"/>
        </w:rPr>
      </w:pPr>
      <w:r w:rsidRPr="001160F2">
        <w:rPr>
          <w:rFonts w:ascii="Calibri" w:hAnsi="Calibri" w:cs="Calibri"/>
          <w:noProof/>
          <w:szCs w:val="24"/>
        </w:rPr>
        <w:t>Laughlin RA (1982) Feeding Habitats of the blue crab, Callinectes sapidus Rathbun, in the Apalachicola Estuary, Florida. Bull Mar Sci 32:807–822</w:t>
      </w:r>
    </w:p>
    <w:p w14:paraId="56804E11" w14:textId="77777777" w:rsidR="001160F2" w:rsidRPr="001160F2" w:rsidRDefault="001160F2" w:rsidP="001160F2">
      <w:pPr>
        <w:widowControl w:val="0"/>
        <w:autoSpaceDE w:val="0"/>
        <w:autoSpaceDN w:val="0"/>
        <w:adjustRightInd w:val="0"/>
        <w:spacing w:line="240" w:lineRule="auto"/>
        <w:ind w:left="480" w:hanging="480"/>
        <w:rPr>
          <w:rFonts w:ascii="Calibri" w:hAnsi="Calibri" w:cs="Calibri"/>
          <w:noProof/>
          <w:szCs w:val="24"/>
        </w:rPr>
      </w:pPr>
      <w:r w:rsidRPr="001160F2">
        <w:rPr>
          <w:rFonts w:ascii="Calibri" w:hAnsi="Calibri" w:cs="Calibri"/>
          <w:noProof/>
          <w:szCs w:val="24"/>
        </w:rPr>
        <w:t>Orth R, Montfrans J van (1987) Utilization of a Seagrass Meadow and tidal marsh creek by blue crabs Callinectes sapidus. I. Seasonal and annual variations in abundance with emphasis on post-settlement juveniles. Mar Ecol Prog Ser 41:283–294</w:t>
      </w:r>
    </w:p>
    <w:p w14:paraId="133FB43A" w14:textId="77777777" w:rsidR="001160F2" w:rsidRPr="001160F2" w:rsidRDefault="001160F2" w:rsidP="001160F2">
      <w:pPr>
        <w:widowControl w:val="0"/>
        <w:autoSpaceDE w:val="0"/>
        <w:autoSpaceDN w:val="0"/>
        <w:adjustRightInd w:val="0"/>
        <w:spacing w:line="240" w:lineRule="auto"/>
        <w:ind w:left="480" w:hanging="480"/>
        <w:rPr>
          <w:rFonts w:ascii="Calibri" w:hAnsi="Calibri" w:cs="Calibri"/>
          <w:noProof/>
          <w:szCs w:val="24"/>
        </w:rPr>
      </w:pPr>
      <w:r w:rsidRPr="001160F2">
        <w:rPr>
          <w:rFonts w:ascii="Calibri" w:hAnsi="Calibri" w:cs="Calibri"/>
          <w:noProof/>
          <w:szCs w:val="24"/>
        </w:rPr>
        <w:t>Pattillo ME, Czapla TE, Nelson DM, Monaco ME (1997) Distribution and Abundance of Fishes and Invertabrates in Gulf of Mexico Estuaries Volume II: SpeciOceanic, Nationales Life History Summaries. Silver Spring, MD</w:t>
      </w:r>
    </w:p>
    <w:p w14:paraId="0DF1C494" w14:textId="77777777" w:rsidR="001160F2" w:rsidRPr="001160F2" w:rsidRDefault="001160F2" w:rsidP="001160F2">
      <w:pPr>
        <w:widowControl w:val="0"/>
        <w:autoSpaceDE w:val="0"/>
        <w:autoSpaceDN w:val="0"/>
        <w:adjustRightInd w:val="0"/>
        <w:spacing w:line="240" w:lineRule="auto"/>
        <w:ind w:left="480" w:hanging="480"/>
        <w:rPr>
          <w:rFonts w:ascii="Calibri" w:hAnsi="Calibri" w:cs="Calibri"/>
          <w:noProof/>
          <w:szCs w:val="24"/>
        </w:rPr>
      </w:pPr>
      <w:r w:rsidRPr="001160F2">
        <w:rPr>
          <w:rFonts w:ascii="Calibri" w:hAnsi="Calibri" w:cs="Calibri"/>
          <w:noProof/>
          <w:szCs w:val="24"/>
        </w:rPr>
        <w:t>Tagatz ME (1968) Tagatz, Marlin E. "Growth of juvenile blue crabs, Callinectes sapidus Rathbun, in the St. Johns River, Florida. Beaufort, NC</w:t>
      </w:r>
    </w:p>
    <w:p w14:paraId="0F0F1B64" w14:textId="77777777" w:rsidR="001160F2" w:rsidRPr="001160F2" w:rsidRDefault="001160F2" w:rsidP="001160F2">
      <w:pPr>
        <w:widowControl w:val="0"/>
        <w:autoSpaceDE w:val="0"/>
        <w:autoSpaceDN w:val="0"/>
        <w:adjustRightInd w:val="0"/>
        <w:spacing w:line="240" w:lineRule="auto"/>
        <w:ind w:left="480" w:hanging="480"/>
        <w:rPr>
          <w:rFonts w:ascii="Calibri" w:hAnsi="Calibri" w:cs="Calibri"/>
          <w:noProof/>
          <w:szCs w:val="24"/>
        </w:rPr>
      </w:pPr>
      <w:r w:rsidRPr="001160F2">
        <w:rPr>
          <w:rFonts w:ascii="Calibri" w:hAnsi="Calibri" w:cs="Calibri"/>
          <w:noProof/>
          <w:szCs w:val="24"/>
        </w:rPr>
        <w:t>VanDolah RF, Jutte PC, Riekerk GHM, Levisen MV, Crowe S, Lewitus A, Chestnut DE, McDermott W, Bearden D, Fulton MH (2004) The condition of South Carolina’s estuarine and coastal habitats during 2001-2002.</w:t>
      </w:r>
    </w:p>
    <w:p w14:paraId="519A7297" w14:textId="77777777" w:rsidR="001160F2" w:rsidRPr="001160F2" w:rsidRDefault="001160F2" w:rsidP="001160F2">
      <w:pPr>
        <w:widowControl w:val="0"/>
        <w:autoSpaceDE w:val="0"/>
        <w:autoSpaceDN w:val="0"/>
        <w:adjustRightInd w:val="0"/>
        <w:spacing w:line="240" w:lineRule="auto"/>
        <w:ind w:left="480" w:hanging="480"/>
        <w:rPr>
          <w:rFonts w:ascii="Calibri" w:hAnsi="Calibri" w:cs="Calibri"/>
          <w:noProof/>
        </w:rPr>
      </w:pPr>
      <w:r w:rsidRPr="001160F2">
        <w:rPr>
          <w:rFonts w:ascii="Calibri" w:hAnsi="Calibri" w:cs="Calibri"/>
          <w:noProof/>
          <w:szCs w:val="24"/>
        </w:rPr>
        <w:t>Wenner E, Delancey L, Jenkins J (2002) A Study to Evaluate Equivalence in Sampling Between Two Research Vessels. Charleston, SC</w:t>
      </w:r>
    </w:p>
    <w:p w14:paraId="5E624F37" w14:textId="77777777" w:rsidR="00233EE6" w:rsidRPr="002936D6" w:rsidRDefault="00233EE6" w:rsidP="00233EE6">
      <w:pPr>
        <w:contextualSpacing/>
      </w:pPr>
      <w:r>
        <w:fldChar w:fldCharType="end"/>
      </w:r>
    </w:p>
    <w:p w14:paraId="7C85CAD1" w14:textId="3C2DF9FC" w:rsidR="00EF05EA" w:rsidRDefault="004D51C2" w:rsidP="004D51C2">
      <w:pPr>
        <w:tabs>
          <w:tab w:val="left" w:pos="6557"/>
        </w:tabs>
      </w:pPr>
      <w:r>
        <w:tab/>
      </w:r>
    </w:p>
    <w:sectPr w:rsidR="00EF05EA" w:rsidSect="006571F0">
      <w:pgSz w:w="12240" w:h="15840" w:code="1"/>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Michael R. Kendrick" w:date="2020-04-15T08:09:00Z" w:initials="MRK">
    <w:p w14:paraId="5581B430" w14:textId="736074F4" w:rsidR="004F452E" w:rsidRDefault="004F452E">
      <w:pPr>
        <w:pStyle w:val="CommentText"/>
      </w:pPr>
      <w:r>
        <w:rPr>
          <w:rStyle w:val="CommentReference"/>
        </w:rPr>
        <w:annotationRef/>
      </w:r>
      <w:r>
        <w:t>I don’t see table 1.</w:t>
      </w:r>
    </w:p>
  </w:comment>
  <w:comment w:id="13" w:author="Michael R. Kendrick" w:date="2020-04-15T08:09:00Z" w:initials="MRK">
    <w:p w14:paraId="66A63FE0" w14:textId="77777777" w:rsidR="004F452E" w:rsidRDefault="004F452E" w:rsidP="004F452E">
      <w:pPr>
        <w:pStyle w:val="CommentText"/>
      </w:pPr>
      <w:r>
        <w:rPr>
          <w:rStyle w:val="CommentReference"/>
        </w:rPr>
        <w:annotationRef/>
      </w:r>
      <w:r>
        <w:t>I don’t see table 1.</w:t>
      </w:r>
    </w:p>
  </w:comment>
  <w:comment w:id="20" w:author="Michael R. Kendrick" w:date="2020-04-15T08:12:00Z" w:initials="MRK">
    <w:p w14:paraId="7F0CC190" w14:textId="0EB29D23" w:rsidR="004F452E" w:rsidRDefault="004F452E">
      <w:pPr>
        <w:pStyle w:val="CommentText"/>
      </w:pPr>
      <w:r>
        <w:rPr>
          <w:rStyle w:val="CommentReference"/>
        </w:rPr>
        <w:annotationRef/>
      </w:r>
      <w:r>
        <w:t xml:space="preserve">Not all of these surveys are statewide, so this statement may not apply. </w:t>
      </w:r>
    </w:p>
  </w:comment>
  <w:comment w:id="21" w:author="Stephen Czwartacki" w:date="2020-04-09T09:11:00Z" w:initials="SC">
    <w:p w14:paraId="49A793DB" w14:textId="503EB8A7" w:rsidR="00FB3800" w:rsidRDefault="00FB3800">
      <w:pPr>
        <w:pStyle w:val="CommentText"/>
      </w:pPr>
      <w:r>
        <w:rPr>
          <w:rStyle w:val="CommentReference"/>
        </w:rPr>
        <w:annotationRef/>
      </w:r>
      <w:r>
        <w:t>Map of all sites?</w:t>
      </w:r>
    </w:p>
  </w:comment>
  <w:comment w:id="22" w:author="Michael R. Kendrick" w:date="2020-04-15T08:13:00Z" w:initials="MRK">
    <w:p w14:paraId="4F7B5BE3" w14:textId="56AAEF6B" w:rsidR="004F452E" w:rsidRDefault="004F452E">
      <w:pPr>
        <w:pStyle w:val="CommentText"/>
      </w:pPr>
      <w:r>
        <w:rPr>
          <w:rStyle w:val="CommentReference"/>
        </w:rPr>
        <w:annotationRef/>
      </w:r>
      <w:r>
        <w:t>That sounds like a good idea</w:t>
      </w:r>
    </w:p>
  </w:comment>
  <w:comment w:id="25" w:author="Michael R. Kendrick" w:date="2020-04-15T08:15:00Z" w:initials="MRK">
    <w:p w14:paraId="6C812121" w14:textId="4F2E9FD8" w:rsidR="004F452E" w:rsidRDefault="004F452E">
      <w:pPr>
        <w:pStyle w:val="CommentText"/>
      </w:pPr>
      <w:r>
        <w:rPr>
          <w:rStyle w:val="CommentReference"/>
        </w:rPr>
        <w:annotationRef/>
      </w:r>
      <w:r>
        <w:t>The river continuum generally refers to the length of an entire watershed (e.g., headwaters to mouth), with generalized relationships in ecosystems structure and function shifting along this continuum</w:t>
      </w:r>
      <w:r w:rsidR="009E506B">
        <w:t xml:space="preserve"> (or at least hypothesized to do so)</w:t>
      </w:r>
      <w:r>
        <w:t>. In our this case, referring to upstream-downstream, or along a salinity gradient may be more appropriate here.</w:t>
      </w:r>
    </w:p>
  </w:comment>
  <w:comment w:id="26" w:author="Michael R. Kendrick" w:date="2020-04-15T08:18:00Z" w:initials="MRK">
    <w:p w14:paraId="4AB6F829" w14:textId="0B5866BD" w:rsidR="009E506B" w:rsidRDefault="009E506B">
      <w:pPr>
        <w:pStyle w:val="CommentText"/>
      </w:pPr>
      <w:r>
        <w:rPr>
          <w:rStyle w:val="CommentReference"/>
        </w:rPr>
        <w:annotationRef/>
      </w:r>
      <w:r>
        <w:t>Is this total distance between furthest upstream and furthest downstream sites? If so, maybe indicate that more explicitly.</w:t>
      </w:r>
    </w:p>
  </w:comment>
  <w:comment w:id="27" w:author="Michael R. Kendrick" w:date="2020-04-15T08:25:00Z" w:initials="MRK">
    <w:p w14:paraId="01130688" w14:textId="67705D29" w:rsidR="009E506B" w:rsidRDefault="009E506B">
      <w:pPr>
        <w:pStyle w:val="CommentText"/>
      </w:pPr>
      <w:r>
        <w:rPr>
          <w:rStyle w:val="CommentReference"/>
        </w:rPr>
        <w:annotationRef/>
      </w:r>
      <w:r>
        <w:t>Please clarify changes in sampling methods on a chronological basis. I attempted to move some information around, but make sure it is correct and clear to the reader.</w:t>
      </w:r>
    </w:p>
  </w:comment>
  <w:comment w:id="46" w:author="Michael R. Kendrick" w:date="2020-04-15T08:56:00Z" w:initials="MRK">
    <w:p w14:paraId="4DD938F9" w14:textId="438FCDBC" w:rsidR="005A6515" w:rsidRDefault="005A6515">
      <w:pPr>
        <w:pStyle w:val="CommentText"/>
      </w:pPr>
      <w:r>
        <w:rPr>
          <w:rStyle w:val="CommentReference"/>
        </w:rPr>
        <w:annotationRef/>
      </w:r>
      <w:r>
        <w:t>Method still missing</w:t>
      </w:r>
    </w:p>
  </w:comment>
  <w:comment w:id="56" w:author="Michael R. Kendrick" w:date="2020-04-15T08:29:00Z" w:initials="MRK">
    <w:p w14:paraId="229115B7" w14:textId="6905C731" w:rsidR="006440D2" w:rsidRDefault="006440D2">
      <w:pPr>
        <w:pStyle w:val="CommentText"/>
      </w:pPr>
      <w:r>
        <w:t>Is this information in ACCSP? If so, this may be more reliable than NMFS. In either case, including a reference in your reference list</w:t>
      </w:r>
    </w:p>
  </w:comment>
  <w:comment w:id="62" w:author="Michael R. Kendrick" w:date="2020-04-15T08:30:00Z" w:initials="MRK">
    <w:p w14:paraId="32EB2BE8" w14:textId="561A0AE3" w:rsidR="006440D2" w:rsidRDefault="006440D2">
      <w:pPr>
        <w:pStyle w:val="CommentText"/>
      </w:pPr>
      <w:r>
        <w:rPr>
          <w:rStyle w:val="CommentReference"/>
        </w:rPr>
        <w:annotationRef/>
      </w:r>
      <w:r>
        <w:t>What is general abundance information? Please be more specific.</w:t>
      </w:r>
    </w:p>
  </w:comment>
  <w:comment w:id="71" w:author="Michael R. Kendrick" w:date="2020-04-15T08:32:00Z" w:initials="MRK">
    <w:p w14:paraId="469B3632" w14:textId="147FD9A0" w:rsidR="006440D2" w:rsidRDefault="006440D2">
      <w:pPr>
        <w:pStyle w:val="CommentText"/>
      </w:pPr>
      <w:r>
        <w:rPr>
          <w:rStyle w:val="CommentReference"/>
        </w:rPr>
        <w:annotationRef/>
      </w:r>
      <w:r>
        <w:t xml:space="preserve">As written, it sounds like the unit of effort is 15 pots. If the unit of effort is not a single pot, then shouldn’t one unit of effort be one block? This way you have some metric of error on each sampling event? </w:t>
      </w:r>
      <w:r w:rsidR="00DA0647">
        <w:t>That may not be the case, but I just want to make sure we are clear.</w:t>
      </w:r>
    </w:p>
  </w:comment>
  <w:comment w:id="76" w:author="Stephen Czwartacki" w:date="2020-04-11T16:23:00Z" w:initials="SC">
    <w:p w14:paraId="1C42A6A6" w14:textId="77777777" w:rsidR="007C3385" w:rsidRDefault="007C3385" w:rsidP="007C3385">
      <w:pPr>
        <w:pStyle w:val="CommentText"/>
      </w:pPr>
      <w:r>
        <w:rPr>
          <w:rStyle w:val="CommentReference"/>
        </w:rPr>
        <w:annotationRef/>
      </w:r>
      <w:r>
        <w:t>Does this make sense, I’m trying to say prevent weighting of values towards over or under-productive sites</w:t>
      </w:r>
    </w:p>
  </w:comment>
  <w:comment w:id="77" w:author="Michael R. Kendrick" w:date="2020-04-15T08:45:00Z" w:initials="MRK">
    <w:p w14:paraId="54AE874E" w14:textId="6A5FE63C" w:rsidR="00DA0647" w:rsidRDefault="00DA0647">
      <w:pPr>
        <w:pStyle w:val="CommentText"/>
      </w:pPr>
      <w:r>
        <w:rPr>
          <w:rStyle w:val="CommentReference"/>
        </w:rPr>
        <w:annotationRef/>
      </w:r>
      <w:r>
        <w:t>I don’t think any of this sentence is necessary</w:t>
      </w:r>
    </w:p>
  </w:comment>
  <w:comment w:id="78" w:author="Stephen Czwartacki" w:date="2020-04-12T13:05:00Z" w:initials="SC">
    <w:p w14:paraId="13FCEF43" w14:textId="77777777" w:rsidR="006E3F35" w:rsidRPr="009C4605" w:rsidRDefault="006E3F35" w:rsidP="006E3F35">
      <w:pPr>
        <w:pStyle w:val="CommentText"/>
      </w:pPr>
      <w:r>
        <w:rPr>
          <w:rStyle w:val="CommentReference"/>
        </w:rPr>
        <w:annotationRef/>
      </w:r>
      <w:r>
        <w:t xml:space="preserve">Do I need </w:t>
      </w:r>
      <w:r>
        <w:rPr>
          <w:i/>
          <w:iCs/>
        </w:rPr>
        <w:t>p</w:t>
      </w:r>
      <w:r>
        <w:t>?  If so, should I do it for the whole population of pots and blocs, or by sampling event?</w:t>
      </w:r>
    </w:p>
  </w:comment>
  <w:comment w:id="79" w:author="Michael R. Kendrick" w:date="2020-04-15T08:47:00Z" w:initials="MRK">
    <w:p w14:paraId="7C108DF2" w14:textId="39BB344C" w:rsidR="00DA0647" w:rsidRDefault="00DA0647">
      <w:pPr>
        <w:pStyle w:val="CommentText"/>
      </w:pPr>
      <w:r>
        <w:rPr>
          <w:rStyle w:val="CommentReference"/>
        </w:rPr>
        <w:annotationRef/>
      </w:r>
      <w:r>
        <w:t>This sounds like a result, rather than a method. Unless this was presented previously and is now being used as a rational for your approach. In this latter case, please reference this previous work (either specific published work or SCDNR unpubl.)</w:t>
      </w:r>
    </w:p>
  </w:comment>
  <w:comment w:id="80" w:author="Michael R. Kendrick" w:date="2020-04-15T08:51:00Z" w:initials="MRK">
    <w:p w14:paraId="5DD21EE6" w14:textId="2A33C48E" w:rsidR="00DA0647" w:rsidRDefault="00DA0647">
      <w:pPr>
        <w:pStyle w:val="CommentText"/>
      </w:pPr>
      <w:r>
        <w:rPr>
          <w:rStyle w:val="CommentReference"/>
        </w:rPr>
        <w:annotationRef/>
      </w:r>
      <w:r>
        <w:t>Do you mean n=1 for October, and n=1 for November?</w:t>
      </w:r>
    </w:p>
  </w:comment>
  <w:comment w:id="83" w:author="Michael R. Kendrick" w:date="2020-04-15T08:51:00Z" w:initials="MRK">
    <w:p w14:paraId="1F0847DE" w14:textId="2901196F" w:rsidR="00DA0647" w:rsidRDefault="00DA0647">
      <w:pPr>
        <w:pStyle w:val="CommentText"/>
      </w:pPr>
      <w:r>
        <w:rPr>
          <w:rStyle w:val="CommentReference"/>
        </w:rPr>
        <w:annotationRef/>
      </w:r>
      <w:r>
        <w:t>I don’t know what this means.</w:t>
      </w:r>
    </w:p>
  </w:comment>
  <w:comment w:id="89" w:author="Michael R. Kendrick" w:date="2020-04-15T08:56:00Z" w:initials="MRK">
    <w:p w14:paraId="11E4FC33" w14:textId="78A251FC" w:rsidR="005A6515" w:rsidRDefault="005A6515">
      <w:pPr>
        <w:pStyle w:val="CommentText"/>
      </w:pPr>
      <w:r>
        <w:rPr>
          <w:rStyle w:val="CommentReference"/>
        </w:rPr>
        <w:annotationRef/>
      </w:r>
      <w:r>
        <w:t>I still don’t know what’s in table 1</w:t>
      </w:r>
    </w:p>
  </w:comment>
  <w:comment w:id="90" w:author="Michael R. Kendrick" w:date="2020-03-31T12:48:00Z" w:initials="MRK">
    <w:p w14:paraId="3B1D8319" w14:textId="77777777" w:rsidR="00FB3800" w:rsidRDefault="00FB3800" w:rsidP="00DE6FD0">
      <w:pPr>
        <w:pStyle w:val="CommentText"/>
        <w:rPr>
          <w:rFonts w:eastAsia="Calibri" w:cs="Times New Roman"/>
        </w:rPr>
      </w:pPr>
      <w:r>
        <w:rPr>
          <w:rStyle w:val="CommentReference"/>
        </w:rPr>
        <w:annotationRef/>
      </w:r>
      <w:r>
        <w:t>Describe how size and sex were calculated, e.g., carapace width and morphological indicators of sexual maturity.</w:t>
      </w:r>
    </w:p>
  </w:comment>
  <w:comment w:id="91" w:author="Stephen Czwartacki [2]" w:date="2020-04-10T11:55:00Z" w:initials="SC">
    <w:p w14:paraId="763B2880" w14:textId="77777777" w:rsidR="00FB3800" w:rsidRDefault="00FB3800" w:rsidP="00DE6FD0">
      <w:pPr>
        <w:pStyle w:val="CommentText"/>
      </w:pPr>
      <w:r>
        <w:rPr>
          <w:rStyle w:val="CommentReference"/>
        </w:rPr>
        <w:annotationRef/>
      </w:r>
      <w:r>
        <w:t>Elaboration needed?</w:t>
      </w:r>
    </w:p>
  </w:comment>
  <w:comment w:id="92" w:author="Michael R. Kendrick" w:date="2020-04-15T08:56:00Z" w:initials="MRK">
    <w:p w14:paraId="06301F5F" w14:textId="6364209B" w:rsidR="005A6515" w:rsidRDefault="005A6515">
      <w:pPr>
        <w:pStyle w:val="CommentText"/>
      </w:pPr>
      <w:r>
        <w:rPr>
          <w:rStyle w:val="CommentReference"/>
        </w:rPr>
        <w:annotationRef/>
      </w:r>
      <w:r>
        <w:t>I think so, which morphological characteristics?</w:t>
      </w:r>
    </w:p>
  </w:comment>
  <w:comment w:id="94" w:author="Stephen Czwartacki [2]" w:date="2020-04-10T11:20:00Z" w:initials="SC">
    <w:p w14:paraId="568DAF35" w14:textId="77777777" w:rsidR="00FB3800" w:rsidRDefault="00FB3800" w:rsidP="00DE6FD0">
      <w:pPr>
        <w:pStyle w:val="CommentText"/>
      </w:pPr>
      <w:r>
        <w:rPr>
          <w:rStyle w:val="CommentReference"/>
        </w:rPr>
        <w:annotationRef/>
      </w:r>
      <w:r>
        <w:t>Equation here?</w:t>
      </w:r>
    </w:p>
  </w:comment>
  <w:comment w:id="93" w:author="Stephen Czwartacki [2]" w:date="2020-04-10T11:24:00Z" w:initials="SC">
    <w:p w14:paraId="14877613" w14:textId="77777777" w:rsidR="00FB3800" w:rsidRDefault="00FB3800" w:rsidP="00DE6FD0">
      <w:pPr>
        <w:pStyle w:val="CommentText"/>
      </w:pPr>
      <w:r>
        <w:rPr>
          <w:rStyle w:val="CommentReference"/>
        </w:rPr>
        <w:annotationRef/>
      </w:r>
      <w:r>
        <w:t>This paragraph is still rudimentary and SC edits and more info</w:t>
      </w:r>
    </w:p>
  </w:comment>
  <w:comment w:id="97" w:author="Stephen Czwartacki" w:date="2020-04-10T17:22:00Z" w:initials="SC">
    <w:p w14:paraId="6A43FE34" w14:textId="65501A4B" w:rsidR="00FB3800" w:rsidRDefault="00FB3800">
      <w:pPr>
        <w:pStyle w:val="CommentText"/>
      </w:pPr>
      <w:r>
        <w:rPr>
          <w:rStyle w:val="CommentReference"/>
        </w:rPr>
        <w:annotationRef/>
      </w:r>
      <w:r>
        <w:t>Don’t know how to say this</w:t>
      </w:r>
    </w:p>
  </w:comment>
  <w:comment w:id="98" w:author="Stephen Czwartacki" w:date="2020-04-11T14:34:00Z" w:initials="SC">
    <w:p w14:paraId="4FB56E57" w14:textId="09CD494D" w:rsidR="00FB3800" w:rsidRDefault="00FB3800">
      <w:pPr>
        <w:pStyle w:val="CommentText"/>
      </w:pPr>
      <w:r>
        <w:rPr>
          <w:rStyle w:val="CommentReference"/>
        </w:rPr>
        <w:annotationRef/>
      </w:r>
      <w:r>
        <w:t>Is this correct?  What I mean to say is less occurrence of where the population mean is outside the standard error of a sample mean</w:t>
      </w:r>
    </w:p>
  </w:comment>
  <w:comment w:id="99" w:author="Stephen Czwartacki" w:date="2020-04-11T22:05:00Z" w:initials="SC">
    <w:p w14:paraId="18E69F02" w14:textId="28802959" w:rsidR="0060475A" w:rsidRDefault="0060475A">
      <w:pPr>
        <w:pStyle w:val="CommentText"/>
      </w:pPr>
      <w:r>
        <w:rPr>
          <w:rStyle w:val="CommentReference"/>
        </w:rPr>
        <w:annotationRef/>
      </w:r>
      <w:r>
        <w:t>Do I need to statistically define the seasonality (additive or multiplicative) if it’s suspected?  It’s easy enough, but it may be outside the scope of this research.</w:t>
      </w:r>
    </w:p>
  </w:comment>
  <w:comment w:id="100" w:author="Stephen Czwartacki" w:date="2020-04-11T21:12:00Z" w:initials="SC">
    <w:p w14:paraId="1A8B7929" w14:textId="797F30DF" w:rsidR="00BD5F4C" w:rsidRDefault="00BD5F4C">
      <w:pPr>
        <w:pStyle w:val="CommentText"/>
      </w:pPr>
      <w:r>
        <w:rPr>
          <w:rStyle w:val="CommentReference"/>
        </w:rPr>
        <w:annotationRef/>
      </w:r>
      <w:r>
        <w:t>Does the survey being May-Sept and lower seasonal variability suggest seasonal residency?</w:t>
      </w:r>
    </w:p>
  </w:comment>
  <w:comment w:id="102" w:author="Stephen Czwartacki" w:date="2020-04-11T22:02:00Z" w:initials="SC">
    <w:p w14:paraId="416842EC" w14:textId="49A5D9C5" w:rsidR="00695D87" w:rsidRDefault="00695D87">
      <w:pPr>
        <w:pStyle w:val="CommentText"/>
      </w:pPr>
      <w:r>
        <w:rPr>
          <w:rStyle w:val="CommentReference"/>
        </w:rPr>
        <w:annotationRef/>
      </w:r>
      <w:r>
        <w:t>What else do I say?  The results are just the facts, and these are it!</w:t>
      </w:r>
      <w:r w:rsidR="007518A8">
        <w:t xml:space="preserve">  Should I do a distribution plot and show there are just not too many juveniles in any survey caught, or show the dist plot that shows 127mm is an overestimate based-on analyses of our size and maturity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81B430" w15:done="0"/>
  <w15:commentEx w15:paraId="66A63FE0" w15:done="0"/>
  <w15:commentEx w15:paraId="7F0CC190" w15:done="0"/>
  <w15:commentEx w15:paraId="49A793DB" w15:done="0"/>
  <w15:commentEx w15:paraId="4F7B5BE3" w15:paraIdParent="49A793DB" w15:done="0"/>
  <w15:commentEx w15:paraId="6C812121" w15:done="0"/>
  <w15:commentEx w15:paraId="4AB6F829" w15:done="0"/>
  <w15:commentEx w15:paraId="01130688" w15:done="0"/>
  <w15:commentEx w15:paraId="4DD938F9" w15:done="0"/>
  <w15:commentEx w15:paraId="229115B7" w15:done="0"/>
  <w15:commentEx w15:paraId="32EB2BE8" w15:done="0"/>
  <w15:commentEx w15:paraId="469B3632" w15:done="0"/>
  <w15:commentEx w15:paraId="1C42A6A6" w15:done="0"/>
  <w15:commentEx w15:paraId="54AE874E" w15:paraIdParent="1C42A6A6" w15:done="0"/>
  <w15:commentEx w15:paraId="13FCEF43" w15:done="0"/>
  <w15:commentEx w15:paraId="7C108DF2" w15:paraIdParent="13FCEF43" w15:done="0"/>
  <w15:commentEx w15:paraId="5DD21EE6" w15:done="0"/>
  <w15:commentEx w15:paraId="1F0847DE" w15:done="0"/>
  <w15:commentEx w15:paraId="11E4FC33" w15:done="0"/>
  <w15:commentEx w15:paraId="3B1D8319" w15:done="0"/>
  <w15:commentEx w15:paraId="763B2880" w15:done="0"/>
  <w15:commentEx w15:paraId="06301F5F" w15:paraIdParent="763B2880" w15:done="0"/>
  <w15:commentEx w15:paraId="568DAF35" w15:done="0"/>
  <w15:commentEx w15:paraId="14877613" w15:done="0"/>
  <w15:commentEx w15:paraId="6A43FE34" w15:done="0"/>
  <w15:commentEx w15:paraId="4FB56E57" w15:done="0"/>
  <w15:commentEx w15:paraId="18E69F02" w15:done="0"/>
  <w15:commentEx w15:paraId="1A8B7929" w15:done="0"/>
  <w15:commentEx w15:paraId="416842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13F9F" w16cex:dateUtc="2020-04-15T12:09:00Z"/>
  <w16cex:commentExtensible w16cex:durableId="224140BC" w16cex:dateUtc="2020-04-15T12:09:00Z"/>
  <w16cex:commentExtensible w16cex:durableId="22414056" w16cex:dateUtc="2020-04-15T12:12:00Z"/>
  <w16cex:commentExtensible w16cex:durableId="22396549" w16cex:dateUtc="2020-04-09T13:11:00Z"/>
  <w16cex:commentExtensible w16cex:durableId="22414092" w16cex:dateUtc="2020-04-15T12:13:00Z"/>
  <w16cex:commentExtensible w16cex:durableId="22414114" w16cex:dateUtc="2020-04-15T12:15:00Z"/>
  <w16cex:commentExtensible w16cex:durableId="224141BD" w16cex:dateUtc="2020-04-15T12:18:00Z"/>
  <w16cex:commentExtensible w16cex:durableId="2241436B" w16cex:dateUtc="2020-04-15T12:25:00Z"/>
  <w16cex:commentExtensible w16cex:durableId="22414AA2" w16cex:dateUtc="2020-04-15T12:56:00Z"/>
  <w16cex:commentExtensible w16cex:durableId="22414455" w16cex:dateUtc="2020-04-15T12:29:00Z"/>
  <w16cex:commentExtensible w16cex:durableId="224144BC" w16cex:dateUtc="2020-04-15T12:30:00Z"/>
  <w16cex:commentExtensible w16cex:durableId="22414534" w16cex:dateUtc="2020-04-15T12:32:00Z"/>
  <w16cex:commentExtensible w16cex:durableId="223C6D82" w16cex:dateUtc="2020-04-11T20:23:00Z"/>
  <w16cex:commentExtensible w16cex:durableId="22414847" w16cex:dateUtc="2020-04-15T12:45:00Z"/>
  <w16cex:commentExtensible w16cex:durableId="223D907C" w16cex:dateUtc="2020-04-12T17:05:00Z"/>
  <w16cex:commentExtensible w16cex:durableId="2241489E" w16cex:dateUtc="2020-04-15T12:47:00Z"/>
  <w16cex:commentExtensible w16cex:durableId="22414976" w16cex:dateUtc="2020-04-15T12:51:00Z"/>
  <w16cex:commentExtensible w16cex:durableId="2241498C" w16cex:dateUtc="2020-04-15T12:51:00Z"/>
  <w16cex:commentExtensible w16cex:durableId="22414AB7" w16cex:dateUtc="2020-04-15T12:56:00Z"/>
  <w16cex:commentExtensible w16cex:durableId="223B1E91" w16cex:dateUtc="2020-04-10T20:34:00Z"/>
  <w16cex:commentExtensible w16cex:durableId="223B1E92" w16cex:dateUtc="2020-04-10T20:34:00Z"/>
  <w16cex:commentExtensible w16cex:durableId="22414AD0" w16cex:dateUtc="2020-04-15T12:56:00Z"/>
  <w16cex:commentExtensible w16cex:durableId="223B1E95" w16cex:dateUtc="2020-04-10T20:34:00Z"/>
  <w16cex:commentExtensible w16cex:durableId="223B1E97" w16cex:dateUtc="2020-04-10T20:34:00Z"/>
  <w16cex:commentExtensible w16cex:durableId="223B29DF" w16cex:dateUtc="2020-04-10T21:22:00Z"/>
  <w16cex:commentExtensible w16cex:durableId="223C5401" w16cex:dateUtc="2020-04-11T18:34:00Z"/>
  <w16cex:commentExtensible w16cex:durableId="223CBD90" w16cex:dateUtc="2020-04-12T02:05:00Z"/>
  <w16cex:commentExtensible w16cex:durableId="223CB141" w16cex:dateUtc="2020-04-12T01:12:00Z"/>
  <w16cex:commentExtensible w16cex:durableId="223CBCFD" w16cex:dateUtc="2020-04-12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81B430" w16cid:durableId="22413F9F"/>
  <w16cid:commentId w16cid:paraId="66A63FE0" w16cid:durableId="224140BC"/>
  <w16cid:commentId w16cid:paraId="7F0CC190" w16cid:durableId="22414056"/>
  <w16cid:commentId w16cid:paraId="49A793DB" w16cid:durableId="22396549"/>
  <w16cid:commentId w16cid:paraId="4F7B5BE3" w16cid:durableId="22414092"/>
  <w16cid:commentId w16cid:paraId="6C812121" w16cid:durableId="22414114"/>
  <w16cid:commentId w16cid:paraId="4AB6F829" w16cid:durableId="224141BD"/>
  <w16cid:commentId w16cid:paraId="01130688" w16cid:durableId="2241436B"/>
  <w16cid:commentId w16cid:paraId="4DD938F9" w16cid:durableId="22414AA2"/>
  <w16cid:commentId w16cid:paraId="229115B7" w16cid:durableId="22414455"/>
  <w16cid:commentId w16cid:paraId="32EB2BE8" w16cid:durableId="224144BC"/>
  <w16cid:commentId w16cid:paraId="469B3632" w16cid:durableId="22414534"/>
  <w16cid:commentId w16cid:paraId="1C42A6A6" w16cid:durableId="223C6D82"/>
  <w16cid:commentId w16cid:paraId="54AE874E" w16cid:durableId="22414847"/>
  <w16cid:commentId w16cid:paraId="13FCEF43" w16cid:durableId="223D907C"/>
  <w16cid:commentId w16cid:paraId="7C108DF2" w16cid:durableId="2241489E"/>
  <w16cid:commentId w16cid:paraId="5DD21EE6" w16cid:durableId="22414976"/>
  <w16cid:commentId w16cid:paraId="1F0847DE" w16cid:durableId="2241498C"/>
  <w16cid:commentId w16cid:paraId="11E4FC33" w16cid:durableId="22414AB7"/>
  <w16cid:commentId w16cid:paraId="3B1D8319" w16cid:durableId="223B1E91"/>
  <w16cid:commentId w16cid:paraId="763B2880" w16cid:durableId="223B1E92"/>
  <w16cid:commentId w16cid:paraId="06301F5F" w16cid:durableId="22414AD0"/>
  <w16cid:commentId w16cid:paraId="568DAF35" w16cid:durableId="223B1E95"/>
  <w16cid:commentId w16cid:paraId="14877613" w16cid:durableId="223B1E97"/>
  <w16cid:commentId w16cid:paraId="6A43FE34" w16cid:durableId="223B29DF"/>
  <w16cid:commentId w16cid:paraId="4FB56E57" w16cid:durableId="223C5401"/>
  <w16cid:commentId w16cid:paraId="18E69F02" w16cid:durableId="223CBD90"/>
  <w16cid:commentId w16cid:paraId="1A8B7929" w16cid:durableId="223CB141"/>
  <w16cid:commentId w16cid:paraId="416842EC" w16cid:durableId="223CBC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R. Kendrick">
    <w15:presenceInfo w15:providerId="AD" w15:userId="S::KendrickM@dnr.sc.gov::30b04d64-a2e5-4722-8262-3a462d0e6b81"/>
  </w15:person>
  <w15:person w15:author="Stephen Czwartacki">
    <w15:presenceInfo w15:providerId="Windows Live" w15:userId="aa6b0e14f41cb9a9"/>
  </w15:person>
  <w15:person w15:author="Stephen Czwartacki [2]">
    <w15:presenceInfo w15:providerId="AD" w15:userId="S::CzwartackiS@dnr.sc.gov::e3f2c0a0-a280-448b-8203-b952f595c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E6"/>
    <w:rsid w:val="00005EA2"/>
    <w:rsid w:val="00021F0D"/>
    <w:rsid w:val="00027FD3"/>
    <w:rsid w:val="000332A4"/>
    <w:rsid w:val="000517C0"/>
    <w:rsid w:val="000C0306"/>
    <w:rsid w:val="000D63DF"/>
    <w:rsid w:val="000E1F80"/>
    <w:rsid w:val="001160F2"/>
    <w:rsid w:val="00136630"/>
    <w:rsid w:val="00155335"/>
    <w:rsid w:val="001C46C8"/>
    <w:rsid w:val="00233EE6"/>
    <w:rsid w:val="00290351"/>
    <w:rsid w:val="002B1797"/>
    <w:rsid w:val="002C319F"/>
    <w:rsid w:val="002E22BD"/>
    <w:rsid w:val="002F744E"/>
    <w:rsid w:val="00312E96"/>
    <w:rsid w:val="00313777"/>
    <w:rsid w:val="00325D8B"/>
    <w:rsid w:val="00341B28"/>
    <w:rsid w:val="003579E2"/>
    <w:rsid w:val="003650A4"/>
    <w:rsid w:val="00366E83"/>
    <w:rsid w:val="00381A66"/>
    <w:rsid w:val="00383276"/>
    <w:rsid w:val="003A3248"/>
    <w:rsid w:val="003F6BA2"/>
    <w:rsid w:val="00445343"/>
    <w:rsid w:val="00495C7D"/>
    <w:rsid w:val="004965BD"/>
    <w:rsid w:val="004D51C2"/>
    <w:rsid w:val="004F3FFE"/>
    <w:rsid w:val="004F452E"/>
    <w:rsid w:val="00500835"/>
    <w:rsid w:val="0050141F"/>
    <w:rsid w:val="005204A5"/>
    <w:rsid w:val="00555962"/>
    <w:rsid w:val="0058157E"/>
    <w:rsid w:val="005A2487"/>
    <w:rsid w:val="005A41DE"/>
    <w:rsid w:val="005A6515"/>
    <w:rsid w:val="005C5F6F"/>
    <w:rsid w:val="0060229C"/>
    <w:rsid w:val="0060475A"/>
    <w:rsid w:val="006440D2"/>
    <w:rsid w:val="00651AEF"/>
    <w:rsid w:val="006571F0"/>
    <w:rsid w:val="00695D87"/>
    <w:rsid w:val="006D6016"/>
    <w:rsid w:val="006E26E2"/>
    <w:rsid w:val="006E3F35"/>
    <w:rsid w:val="006F34F0"/>
    <w:rsid w:val="00700358"/>
    <w:rsid w:val="0074204D"/>
    <w:rsid w:val="007518A8"/>
    <w:rsid w:val="00755509"/>
    <w:rsid w:val="007A1D83"/>
    <w:rsid w:val="007C3385"/>
    <w:rsid w:val="007C43CE"/>
    <w:rsid w:val="008070AA"/>
    <w:rsid w:val="00840CA4"/>
    <w:rsid w:val="00866D80"/>
    <w:rsid w:val="00875AFE"/>
    <w:rsid w:val="00884C56"/>
    <w:rsid w:val="00885181"/>
    <w:rsid w:val="00894101"/>
    <w:rsid w:val="00897F30"/>
    <w:rsid w:val="008A5D3C"/>
    <w:rsid w:val="008F3DA9"/>
    <w:rsid w:val="00905D9E"/>
    <w:rsid w:val="00907356"/>
    <w:rsid w:val="00934702"/>
    <w:rsid w:val="00962E5B"/>
    <w:rsid w:val="00964B0A"/>
    <w:rsid w:val="009B0D5A"/>
    <w:rsid w:val="009B0D96"/>
    <w:rsid w:val="009C4605"/>
    <w:rsid w:val="009D1433"/>
    <w:rsid w:val="009E506B"/>
    <w:rsid w:val="00A26791"/>
    <w:rsid w:val="00A52883"/>
    <w:rsid w:val="00A5428C"/>
    <w:rsid w:val="00A9583E"/>
    <w:rsid w:val="00AF3BD4"/>
    <w:rsid w:val="00B06463"/>
    <w:rsid w:val="00B71C50"/>
    <w:rsid w:val="00B77093"/>
    <w:rsid w:val="00BA317D"/>
    <w:rsid w:val="00BB2775"/>
    <w:rsid w:val="00BC39E1"/>
    <w:rsid w:val="00BD3478"/>
    <w:rsid w:val="00BD5F4C"/>
    <w:rsid w:val="00BE6713"/>
    <w:rsid w:val="00C0132D"/>
    <w:rsid w:val="00C07AFB"/>
    <w:rsid w:val="00C56E3B"/>
    <w:rsid w:val="00C65616"/>
    <w:rsid w:val="00C80173"/>
    <w:rsid w:val="00CE1B71"/>
    <w:rsid w:val="00CF75B8"/>
    <w:rsid w:val="00D46A08"/>
    <w:rsid w:val="00DA0647"/>
    <w:rsid w:val="00DD2F5B"/>
    <w:rsid w:val="00DE6F78"/>
    <w:rsid w:val="00DE6FD0"/>
    <w:rsid w:val="00E64AAF"/>
    <w:rsid w:val="00E72D0D"/>
    <w:rsid w:val="00E83636"/>
    <w:rsid w:val="00EF05EA"/>
    <w:rsid w:val="00F12D92"/>
    <w:rsid w:val="00F30B20"/>
    <w:rsid w:val="00F37D38"/>
    <w:rsid w:val="00F942BC"/>
    <w:rsid w:val="00FB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99A5"/>
  <w15:chartTrackingRefBased/>
  <w15:docId w15:val="{E70AFEB8-6FFC-439A-AB1C-88E2F28E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E6"/>
    <w:pPr>
      <w:spacing w:after="0" w:line="480" w:lineRule="auto"/>
      <w:ind w:firstLine="720"/>
    </w:pPr>
  </w:style>
  <w:style w:type="paragraph" w:styleId="Heading1">
    <w:name w:val="heading 1"/>
    <w:basedOn w:val="Normal"/>
    <w:next w:val="Normal"/>
    <w:link w:val="Heading1Char"/>
    <w:autoRedefine/>
    <w:uiPriority w:val="9"/>
    <w:qFormat/>
    <w:rsid w:val="00233EE6"/>
    <w:pPr>
      <w:keepNext/>
      <w:keepLines/>
      <w:spacing w:before="240"/>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233EE6"/>
    <w:pPr>
      <w:keepNext/>
      <w:keepLines/>
      <w:spacing w:before="40"/>
      <w:ind w:firstLine="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0132D"/>
    <w:pPr>
      <w:keepNext/>
      <w:keepLines/>
      <w:spacing w:before="40"/>
      <w:ind w:firstLine="0"/>
      <w:outlineLvl w:val="2"/>
    </w:pPr>
    <w:rPr>
      <w:rFonts w:eastAsiaTheme="majorEastAsia" w:cstheme="majorBidi"/>
      <w:b/>
      <w:bCs/>
      <w:i/>
      <w:szCs w:val="24"/>
    </w:rPr>
  </w:style>
  <w:style w:type="paragraph" w:styleId="Heading4">
    <w:name w:val="heading 4"/>
    <w:basedOn w:val="Heading3"/>
    <w:next w:val="Normal"/>
    <w:link w:val="Heading4Char"/>
    <w:uiPriority w:val="9"/>
    <w:unhideWhenUsed/>
    <w:qFormat/>
    <w:rsid w:val="00C0132D"/>
    <w:pPr>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EE6"/>
    <w:rPr>
      <w:rFonts w:eastAsiaTheme="majorEastAsia" w:cstheme="majorBidi"/>
      <w:b/>
      <w:szCs w:val="32"/>
    </w:rPr>
  </w:style>
  <w:style w:type="character" w:customStyle="1" w:styleId="Heading2Char">
    <w:name w:val="Heading 2 Char"/>
    <w:basedOn w:val="DefaultParagraphFont"/>
    <w:link w:val="Heading2"/>
    <w:uiPriority w:val="9"/>
    <w:rsid w:val="00233EE6"/>
    <w:rPr>
      <w:rFonts w:eastAsiaTheme="majorEastAsia" w:cstheme="majorBidi"/>
      <w:b/>
      <w:szCs w:val="26"/>
    </w:rPr>
  </w:style>
  <w:style w:type="character" w:customStyle="1" w:styleId="Heading3Char">
    <w:name w:val="Heading 3 Char"/>
    <w:basedOn w:val="DefaultParagraphFont"/>
    <w:link w:val="Heading3"/>
    <w:uiPriority w:val="9"/>
    <w:rsid w:val="00C0132D"/>
    <w:rPr>
      <w:rFonts w:eastAsiaTheme="majorEastAsia" w:cstheme="majorBidi"/>
      <w:b/>
      <w:bCs/>
      <w:i/>
      <w:szCs w:val="24"/>
    </w:rPr>
  </w:style>
  <w:style w:type="character" w:styleId="CommentReference">
    <w:name w:val="annotation reference"/>
    <w:basedOn w:val="DefaultParagraphFont"/>
    <w:uiPriority w:val="99"/>
    <w:semiHidden/>
    <w:unhideWhenUsed/>
    <w:rsid w:val="00233EE6"/>
    <w:rPr>
      <w:sz w:val="16"/>
      <w:szCs w:val="16"/>
    </w:rPr>
  </w:style>
  <w:style w:type="paragraph" w:styleId="CommentText">
    <w:name w:val="annotation text"/>
    <w:basedOn w:val="Normal"/>
    <w:link w:val="CommentTextChar"/>
    <w:uiPriority w:val="99"/>
    <w:semiHidden/>
    <w:unhideWhenUsed/>
    <w:rsid w:val="00233EE6"/>
    <w:pPr>
      <w:spacing w:line="240" w:lineRule="auto"/>
    </w:pPr>
    <w:rPr>
      <w:sz w:val="20"/>
      <w:szCs w:val="20"/>
    </w:rPr>
  </w:style>
  <w:style w:type="character" w:customStyle="1" w:styleId="CommentTextChar">
    <w:name w:val="Comment Text Char"/>
    <w:basedOn w:val="DefaultParagraphFont"/>
    <w:link w:val="CommentText"/>
    <w:uiPriority w:val="99"/>
    <w:semiHidden/>
    <w:rsid w:val="00233EE6"/>
    <w:rPr>
      <w:sz w:val="20"/>
      <w:szCs w:val="20"/>
    </w:rPr>
  </w:style>
  <w:style w:type="paragraph" w:styleId="CommentSubject">
    <w:name w:val="annotation subject"/>
    <w:basedOn w:val="CommentText"/>
    <w:next w:val="CommentText"/>
    <w:link w:val="CommentSubjectChar"/>
    <w:uiPriority w:val="99"/>
    <w:semiHidden/>
    <w:unhideWhenUsed/>
    <w:rsid w:val="00233EE6"/>
    <w:rPr>
      <w:b/>
      <w:bCs/>
    </w:rPr>
  </w:style>
  <w:style w:type="character" w:customStyle="1" w:styleId="CommentSubjectChar">
    <w:name w:val="Comment Subject Char"/>
    <w:basedOn w:val="CommentTextChar"/>
    <w:link w:val="CommentSubject"/>
    <w:uiPriority w:val="99"/>
    <w:semiHidden/>
    <w:rsid w:val="00233EE6"/>
    <w:rPr>
      <w:b/>
      <w:bCs/>
      <w:sz w:val="20"/>
      <w:szCs w:val="20"/>
    </w:rPr>
  </w:style>
  <w:style w:type="paragraph" w:styleId="BalloonText">
    <w:name w:val="Balloon Text"/>
    <w:basedOn w:val="Normal"/>
    <w:link w:val="BalloonTextChar"/>
    <w:uiPriority w:val="99"/>
    <w:semiHidden/>
    <w:unhideWhenUsed/>
    <w:rsid w:val="00233E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EE6"/>
    <w:rPr>
      <w:rFonts w:ascii="Segoe UI" w:hAnsi="Segoe UI" w:cs="Segoe UI"/>
      <w:sz w:val="18"/>
      <w:szCs w:val="18"/>
    </w:rPr>
  </w:style>
  <w:style w:type="character" w:customStyle="1" w:styleId="Heading4Char">
    <w:name w:val="Heading 4 Char"/>
    <w:basedOn w:val="DefaultParagraphFont"/>
    <w:link w:val="Heading4"/>
    <w:uiPriority w:val="9"/>
    <w:rsid w:val="00C0132D"/>
    <w:rPr>
      <w:rFonts w:eastAsiaTheme="majorEastAsia" w:cstheme="majorBidi"/>
      <w:bCs/>
      <w:i/>
      <w:szCs w:val="24"/>
    </w:rPr>
  </w:style>
  <w:style w:type="character" w:styleId="PlaceholderText">
    <w:name w:val="Placeholder Text"/>
    <w:basedOn w:val="DefaultParagraphFont"/>
    <w:uiPriority w:val="99"/>
    <w:semiHidden/>
    <w:rsid w:val="007420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689658">
      <w:bodyDiv w:val="1"/>
      <w:marLeft w:val="0"/>
      <w:marRight w:val="0"/>
      <w:marTop w:val="0"/>
      <w:marBottom w:val="0"/>
      <w:divBdr>
        <w:top w:val="none" w:sz="0" w:space="0" w:color="auto"/>
        <w:left w:val="none" w:sz="0" w:space="0" w:color="auto"/>
        <w:bottom w:val="none" w:sz="0" w:space="0" w:color="auto"/>
        <w:right w:val="none" w:sz="0" w:space="0" w:color="auto"/>
      </w:divBdr>
    </w:div>
    <w:div w:id="87150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5B440A9-88E4-47C3-A728-7D6AA7DD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4451</Words>
  <Characters>25376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Kendrick</dc:creator>
  <cp:keywords/>
  <dc:description/>
  <cp:lastModifiedBy>Michael R. Kendrick</cp:lastModifiedBy>
  <cp:revision>2</cp:revision>
  <dcterms:created xsi:type="dcterms:W3CDTF">2020-04-15T12:57:00Z</dcterms:created>
  <dcterms:modified xsi:type="dcterms:W3CDTF">2020-04-15T12:57:00Z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0ca37d95-72fd-3513-8ead-9874db38aa1a</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http://www.zotero.org/styles/american-fisheries-society</vt:lpwstr>
  </property>
  <property fmtid="{D5CDD505-2E9C-101B-9397-08002B2CF9AE}" pid="6" name="Mendeley Recent Style Name 0_1">
    <vt:lpwstr>American Fisheries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http://www.zotero.org/styles/cbe-life-sciences-education</vt:lpwstr>
  </property>
  <property fmtid="{D5CDD505-2E9C-101B-9397-08002B2CF9AE}" pid="14" name="Mendeley Recent Style Name 4_1">
    <vt:lpwstr>CBE - Life Sciences Education</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http://www.zotero.org/styles/marine-ecology-progress-series</vt:lpwstr>
  </property>
  <property fmtid="{D5CDD505-2E9C-101B-9397-08002B2CF9AE}" pid="20" name="Mendeley Recent Style Name 7_1">
    <vt:lpwstr>Marine Ecology Progress Series</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