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034A" w14:textId="64095586" w:rsidR="00ED453A" w:rsidRDefault="00ED453A" w:rsidP="00ED453A">
      <w:del w:id="0" w:author="Michael R. Kendrick" w:date="2020-01-21T12:28:00Z">
        <w:r w:rsidDel="004D3C30">
          <w:delText xml:space="preserve">Title 1: </w:delText>
        </w:r>
      </w:del>
      <w:r>
        <w:t xml:space="preserve">Predicting blue crab abundance and landings </w:t>
      </w:r>
      <w:del w:id="1" w:author="Michael R. Kendrick" w:date="2020-01-21T12:28:00Z">
        <w:r w:rsidDel="004D3C30">
          <w:delText xml:space="preserve">with population structure variables </w:delText>
        </w:r>
      </w:del>
      <w:r>
        <w:t>from fisheries independent surveys in Charleston Harbor, South Carolina</w:t>
      </w:r>
    </w:p>
    <w:p w14:paraId="1D101609" w14:textId="6685BF0A" w:rsidR="00ED453A" w:rsidDel="004D3C30" w:rsidRDefault="00ED453A" w:rsidP="00ED453A">
      <w:pPr>
        <w:rPr>
          <w:del w:id="2" w:author="Michael R. Kendrick" w:date="2020-01-21T12:29:00Z"/>
        </w:rPr>
      </w:pPr>
      <w:del w:id="3" w:author="Michael R. Kendrick" w:date="2020-01-21T12:29:00Z">
        <w:r w:rsidDel="004D3C30">
          <w:delText>Title 2: Modeling the effectiveness of fisheries independent surveys to measure blue crab (</w:delText>
        </w:r>
        <w:r w:rsidDel="004D3C30">
          <w:rPr>
            <w:i/>
            <w:iCs/>
          </w:rPr>
          <w:delText>Callinectes sapidus</w:delText>
        </w:r>
        <w:r w:rsidDel="004D3C30">
          <w:delText>) populations in Charleston Harbor, South Carolina</w:delText>
        </w:r>
      </w:del>
    </w:p>
    <w:p w14:paraId="0D2A1D2E" w14:textId="660AAE17" w:rsidR="00ED453A" w:rsidRDefault="00ED453A" w:rsidP="00ED453A">
      <w:r>
        <w:t>Marked h</w:t>
      </w:r>
      <w:r w:rsidRPr="00BD60B0">
        <w:t xml:space="preserve">igh fluctuations in blue crab </w:t>
      </w:r>
      <w:r>
        <w:t>(</w:t>
      </w:r>
      <w:r>
        <w:rPr>
          <w:i/>
          <w:iCs/>
        </w:rPr>
        <w:t>Callinectes sapidus</w:t>
      </w:r>
      <w:r>
        <w:t xml:space="preserve">) seasonal and </w:t>
      </w:r>
      <w:r w:rsidRPr="00BD60B0">
        <w:t>annual abundance</w:t>
      </w:r>
      <w:r>
        <w:t>,</w:t>
      </w:r>
      <w:r w:rsidRPr="00BD60B0">
        <w:t xml:space="preserve"> and commercial landings</w:t>
      </w:r>
      <w:r>
        <w:t xml:space="preserve"> are typical, but data from </w:t>
      </w:r>
      <w:r w:rsidRPr="00BD60B0">
        <w:t xml:space="preserve">both fisheries independent and dependent </w:t>
      </w:r>
      <w:r>
        <w:t xml:space="preserve">surveys </w:t>
      </w:r>
      <w:r w:rsidRPr="00BD60B0">
        <w:t>have shown declines in populations in recent years</w:t>
      </w:r>
      <w:r>
        <w:t xml:space="preserve"> in South Carolina</w:t>
      </w:r>
      <w:del w:id="4" w:author="Michael R. Kendrick" w:date="2020-01-21T12:39:00Z">
        <w:r w:rsidDel="0001616F">
          <w:delText xml:space="preserve"> and along the broader South Atlantic Bight region</w:delText>
        </w:r>
      </w:del>
      <w:r w:rsidRPr="00BD60B0">
        <w:t xml:space="preserve">. </w:t>
      </w:r>
      <w:del w:id="5" w:author="Michael R. Kendrick" w:date="2020-01-21T12:39:00Z">
        <w:r w:rsidRPr="00BD60B0" w:rsidDel="0001616F">
          <w:delText xml:space="preserve"> </w:delText>
        </w:r>
      </w:del>
      <w:commentRangeStart w:id="6"/>
      <w:r>
        <w:t xml:space="preserve">Despite several long-term fisheries independent surveys encountering blue crab, predictive models have not </w:t>
      </w:r>
      <w:ins w:id="7" w:author="Michael R. Kendrick" w:date="2020-01-21T12:40:00Z">
        <w:r w:rsidR="00AD50C7">
          <w:t xml:space="preserve">recently </w:t>
        </w:r>
      </w:ins>
      <w:r>
        <w:t xml:space="preserve">been developed in South Carolina to quantify </w:t>
      </w:r>
      <w:del w:id="8" w:author="Michael R. Kendrick" w:date="2020-01-21T12:40:00Z">
        <w:r w:rsidDel="00AD50C7">
          <w:delText xml:space="preserve">or explain </w:delText>
        </w:r>
      </w:del>
      <w:r>
        <w:t>variation in abundance</w:t>
      </w:r>
      <w:ins w:id="9" w:author="Michael R. Kendrick" w:date="2020-01-21T12:40:00Z">
        <w:r w:rsidR="00AD50C7">
          <w:t xml:space="preserve"> and</w:t>
        </w:r>
      </w:ins>
      <w:del w:id="10" w:author="Michael R. Kendrick" w:date="2020-01-21T12:40:00Z">
        <w:r w:rsidDel="00AD50C7">
          <w:delText>,</w:delText>
        </w:r>
      </w:del>
      <w:r>
        <w:t xml:space="preserve"> commercial landings</w:t>
      </w:r>
      <w:del w:id="11" w:author="Michael R. Kendrick" w:date="2020-01-21T12:40:00Z">
        <w:r w:rsidDel="00AD50C7">
          <w:delText xml:space="preserve"> and population structure (size and </w:delText>
        </w:r>
        <w:commentRangeStart w:id="12"/>
        <w:r w:rsidDel="00AD50C7">
          <w:delText>sex ratio</w:delText>
        </w:r>
        <w:commentRangeEnd w:id="12"/>
        <w:r w:rsidR="00220F15" w:rsidDel="00AD50C7">
          <w:rPr>
            <w:rStyle w:val="CommentReference"/>
          </w:rPr>
          <w:commentReference w:id="12"/>
        </w:r>
        <w:r w:rsidDel="00AD50C7">
          <w:delText>)</w:delText>
        </w:r>
      </w:del>
      <w:r>
        <w:t xml:space="preserve">. </w:t>
      </w:r>
      <w:del w:id="13" w:author="Michael R. Kendrick" w:date="2020-01-21T12:40:00Z">
        <w:r w:rsidDel="00AD50C7">
          <w:delText xml:space="preserve"> </w:delText>
        </w:r>
      </w:del>
      <w:commentRangeEnd w:id="6"/>
      <w:r w:rsidR="004D3C30">
        <w:rPr>
          <w:rStyle w:val="CommentReference"/>
        </w:rPr>
        <w:commentReference w:id="6"/>
      </w:r>
      <w:r>
        <w:t xml:space="preserve">The </w:t>
      </w:r>
      <w:del w:id="14" w:author="Michael R. Kendrick" w:date="2020-01-21T12:42:00Z">
        <w:r w:rsidDel="0069213C">
          <w:delText xml:space="preserve">purpose </w:delText>
        </w:r>
      </w:del>
      <w:ins w:id="15" w:author="Michael R. Kendrick" w:date="2020-01-21T12:42:00Z">
        <w:r w:rsidR="0069213C">
          <w:t xml:space="preserve">goal </w:t>
        </w:r>
      </w:ins>
      <w:r>
        <w:t xml:space="preserve">of this study is to </w:t>
      </w:r>
      <w:del w:id="16" w:author="Michael R. Kendrick" w:date="2020-01-21T12:41:00Z">
        <w:r w:rsidDel="006712B6">
          <w:delText>explore predictive relationships between multiple</w:delText>
        </w:r>
      </w:del>
      <w:del w:id="17" w:author="Michael R. Kendrick" w:date="2020-01-21T12:30:00Z">
        <w:r w:rsidDel="000C0F98">
          <w:delText>,</w:delText>
        </w:r>
      </w:del>
      <w:del w:id="18" w:author="Michael R. Kendrick" w:date="2020-01-21T12:41:00Z">
        <w:r w:rsidDel="006712B6">
          <w:delText xml:space="preserve"> </w:delText>
        </w:r>
      </w:del>
      <w:ins w:id="19" w:author="Michael R. Kendrick" w:date="2020-01-21T12:41:00Z">
        <w:r w:rsidR="006712B6">
          <w:t xml:space="preserve">assess the current status of </w:t>
        </w:r>
      </w:ins>
      <w:ins w:id="20" w:author="Michael R. Kendrick" w:date="2020-01-21T12:30:00Z">
        <w:r w:rsidR="000C0F98">
          <w:t>blue crab</w:t>
        </w:r>
      </w:ins>
      <w:ins w:id="21" w:author="Michael R. Kendrick" w:date="2020-01-21T12:41:00Z">
        <w:r w:rsidR="006712B6">
          <w:t xml:space="preserve"> in SC and </w:t>
        </w:r>
      </w:ins>
      <w:ins w:id="22" w:author="Michael R. Kendrick" w:date="2020-01-21T12:42:00Z">
        <w:r w:rsidR="0069213C">
          <w:t>explore the potential for developing a more predictive understanding of commercial landings.</w:t>
        </w:r>
      </w:ins>
      <w:ins w:id="23" w:author="Michael R. Kendrick" w:date="2020-01-21T12:30:00Z">
        <w:r w:rsidR="000C0F98">
          <w:t xml:space="preserve"> </w:t>
        </w:r>
      </w:ins>
      <w:ins w:id="24" w:author="Michael R. Kendrick" w:date="2020-01-21T12:42:00Z">
        <w:r w:rsidR="0069213C">
          <w:t xml:space="preserve">This goal is me </w:t>
        </w:r>
      </w:ins>
      <w:del w:id="25" w:author="Michael R. Kendrick" w:date="2020-01-21T12:30:00Z">
        <w:r w:rsidDel="000C0F98">
          <w:delText xml:space="preserve">lagged </w:delText>
        </w:r>
      </w:del>
      <w:del w:id="26" w:author="Michael R. Kendrick" w:date="2020-01-21T12:41:00Z">
        <w:r w:rsidDel="006712B6">
          <w:delText xml:space="preserve">population </w:delText>
        </w:r>
      </w:del>
      <w:del w:id="27" w:author="Michael R. Kendrick" w:date="2020-01-21T12:30:00Z">
        <w:r w:rsidDel="000C0F98">
          <w:delText xml:space="preserve">structure </w:delText>
        </w:r>
      </w:del>
      <w:del w:id="28" w:author="Michael R. Kendrick" w:date="2020-01-21T12:42:00Z">
        <w:r w:rsidDel="0069213C">
          <w:delText xml:space="preserve">variables of </w:delText>
        </w:r>
      </w:del>
      <w:del w:id="29" w:author="Michael R. Kendrick" w:date="2020-01-21T12:30:00Z">
        <w:r w:rsidDel="000C0F98">
          <w:delText xml:space="preserve">blue crab and </w:delText>
        </w:r>
      </w:del>
      <w:del w:id="30" w:author="Michael R. Kendrick" w:date="2020-01-21T12:42:00Z">
        <w:r w:rsidDel="0069213C">
          <w:delText>abundance and landings</w:delText>
        </w:r>
      </w:del>
      <w:ins w:id="31" w:author="Michael R. Kendrick" w:date="2020-01-21T12:35:00Z">
        <w:r w:rsidR="00A12082">
          <w:t>through the following objectives:</w:t>
        </w:r>
      </w:ins>
      <w:ins w:id="32" w:author="Michael R. Kendrick" w:date="2020-01-21T12:51:00Z">
        <w:r w:rsidR="001424C2">
          <w:t xml:space="preserve"> </w:t>
        </w:r>
      </w:ins>
      <w:bookmarkStart w:id="33" w:name="_GoBack"/>
      <w:bookmarkEnd w:id="33"/>
      <w:del w:id="34" w:author="Michael R. Kendrick" w:date="2020-01-21T12:35:00Z">
        <w:r w:rsidDel="00A12082">
          <w:delText>.</w:delText>
        </w:r>
      </w:del>
      <w:del w:id="35" w:author="Michael R. Kendrick" w:date="2020-01-21T12:30:00Z">
        <w:r w:rsidDel="000C0F98">
          <w:delText xml:space="preserve"> </w:delText>
        </w:r>
      </w:del>
      <w:ins w:id="36" w:author="Michael R. Kendrick" w:date="2020-01-21T12:35:00Z">
        <w:r w:rsidR="00A12082">
          <w:t>1)</w:t>
        </w:r>
      </w:ins>
      <w:ins w:id="37" w:author="Michael R. Kendrick" w:date="2020-01-21T12:34:00Z">
        <w:r w:rsidR="00220F15">
          <w:t xml:space="preserve"> assess long-term trends in blue crab </w:t>
        </w:r>
      </w:ins>
      <w:ins w:id="38" w:author="Michael R. Kendrick" w:date="2020-01-21T12:36:00Z">
        <w:r w:rsidR="00A12082">
          <w:t>landings and</w:t>
        </w:r>
        <w:r w:rsidR="0028487C">
          <w:t xml:space="preserve"> fisheries-independent</w:t>
        </w:r>
        <w:r w:rsidR="00A12082">
          <w:t xml:space="preserve"> </w:t>
        </w:r>
      </w:ins>
      <w:ins w:id="39" w:author="Michael R. Kendrick" w:date="2020-01-21T12:34:00Z">
        <w:r w:rsidR="00220F15">
          <w:t>abundance</w:t>
        </w:r>
      </w:ins>
      <w:ins w:id="40" w:author="Michael R. Kendrick" w:date="2020-01-21T12:35:00Z">
        <w:r w:rsidR="00A12082">
          <w:t xml:space="preserve">, 2) </w:t>
        </w:r>
      </w:ins>
      <w:ins w:id="41" w:author="Michael R. Kendrick" w:date="2020-01-21T12:37:00Z">
        <w:r w:rsidR="0028487C">
          <w:t>test the applicability of a juvenile index</w:t>
        </w:r>
        <w:r w:rsidR="00821397">
          <w:t>, where juvenile abundance in one year predicts adult abundance in a following year, 3)</w:t>
        </w:r>
      </w:ins>
      <w:ins w:id="42" w:author="Michael R. Kendrick" w:date="2020-01-21T12:38:00Z">
        <w:r w:rsidR="00821397">
          <w:t xml:space="preserve"> </w:t>
        </w:r>
        <w:r w:rsidR="0001616F">
          <w:t xml:space="preserve">explore </w:t>
        </w:r>
        <w:r w:rsidR="00821397">
          <w:t xml:space="preserve">predictive </w:t>
        </w:r>
        <w:r w:rsidR="0001616F">
          <w:t>relationships between fisheries-independent abunda</w:t>
        </w:r>
      </w:ins>
      <w:ins w:id="43" w:author="Michael R. Kendrick" w:date="2020-01-21T12:39:00Z">
        <w:r w:rsidR="0001616F">
          <w:t>nce and commercial landings</w:t>
        </w:r>
      </w:ins>
      <w:ins w:id="44" w:author="Michael R. Kendrick" w:date="2020-01-21T12:35:00Z">
        <w:r w:rsidR="00A12082">
          <w:t>.</w:t>
        </w:r>
      </w:ins>
      <w:r>
        <w:t xml:space="preserve"> </w:t>
      </w:r>
      <w:del w:id="45" w:author="Michael R. Kendrick" w:date="2020-01-21T12:30:00Z">
        <w:r w:rsidDel="000C0F98">
          <w:delText>Because blue crab sampling is easily affected by sampling artifacts, d</w:delText>
        </w:r>
      </w:del>
      <w:ins w:id="46" w:author="Michael R. Kendrick" w:date="2020-01-21T12:30:00Z">
        <w:r w:rsidR="000C0F98">
          <w:t>D</w:t>
        </w:r>
      </w:ins>
      <w:r>
        <w:t xml:space="preserve">ata from several long-term South Carolina Department of Natural Resources (SCDNR) fisheries independent blue crab surveys were </w:t>
      </w:r>
      <w:del w:id="47" w:author="Michael R. Kendrick" w:date="2020-01-21T12:31:00Z">
        <w:r w:rsidDel="00BA61F6">
          <w:delText xml:space="preserve">put through a rigorous data wrangling process to develop a </w:delText>
        </w:r>
      </w:del>
      <w:r>
        <w:t xml:space="preserve">standardized </w:t>
      </w:r>
      <w:del w:id="48" w:author="Michael R. Kendrick" w:date="2020-01-21T12:31:00Z">
        <w:r w:rsidDel="00BA61F6">
          <w:delText xml:space="preserve">abundance </w:delText>
        </w:r>
      </w:del>
      <w:del w:id="49" w:author="Michael R. Kendrick" w:date="2020-01-21T12:43:00Z">
        <w:r w:rsidDel="002A460B">
          <w:delText xml:space="preserve">expressed as a catch per unit effort (CPUE) </w:delText>
        </w:r>
      </w:del>
      <w:r>
        <w:t xml:space="preserve">for each </w:t>
      </w:r>
      <w:ins w:id="50" w:author="Michael R. Kendrick" w:date="2020-01-21T12:44:00Z">
        <w:r w:rsidR="002A460B">
          <w:t xml:space="preserve">of 6 </w:t>
        </w:r>
      </w:ins>
      <w:r>
        <w:t>survey</w:t>
      </w:r>
      <w:ins w:id="51" w:author="Michael R. Kendrick" w:date="2020-01-21T12:44:00Z">
        <w:r w:rsidR="002A460B">
          <w:t>s and commercial landings data were compiled</w:t>
        </w:r>
      </w:ins>
      <w:r>
        <w:t xml:space="preserve">.  </w:t>
      </w:r>
      <w:ins w:id="52" w:author="Michael R. Kendrick" w:date="2020-01-21T12:44:00Z">
        <w:r w:rsidR="003A7639">
          <w:t xml:space="preserve">Long-term trends showed… Analyses testing the applicability </w:t>
        </w:r>
      </w:ins>
      <w:ins w:id="53" w:author="Michael R. Kendrick" w:date="2020-01-21T12:45:00Z">
        <w:r w:rsidR="003A7639">
          <w:t xml:space="preserve">of a juvenile index showed that </w:t>
        </w:r>
      </w:ins>
      <w:del w:id="54" w:author="Michael R. Kendrick" w:date="2020-01-21T12:45:00Z">
        <w:r w:rsidDel="00AF5817">
          <w:delText xml:space="preserve">Single and multiple Ordinary Least Squares regression models were populated with 1- and 2-yr. lagged population structure explanatory variables.  </w:delText>
        </w:r>
        <w:r w:rsidR="00305E55" w:rsidDel="00AF5817">
          <w:delText>T</w:delText>
        </w:r>
      </w:del>
      <w:ins w:id="55" w:author="Michael R. Kendrick" w:date="2020-01-21T12:45:00Z">
        <w:r w:rsidR="00AF5817">
          <w:t>t</w:t>
        </w:r>
      </w:ins>
      <w:r w:rsidR="00305E55">
        <w:t>he C</w:t>
      </w:r>
      <w:r>
        <w:t xml:space="preserve">reek </w:t>
      </w:r>
      <w:r w:rsidR="00305E55">
        <w:t>T</w:t>
      </w:r>
      <w:r>
        <w:t xml:space="preserve">rawl </w:t>
      </w:r>
      <w:r w:rsidR="00305E55">
        <w:t xml:space="preserve">survey </w:t>
      </w:r>
      <w:del w:id="56" w:author="Michael R. Kendrick" w:date="2020-01-21T12:45:00Z">
        <w:r w:rsidR="00305E55" w:rsidDel="00AF5817">
          <w:delText>is</w:delText>
        </w:r>
        <w:r w:rsidDel="00AF5817">
          <w:delText xml:space="preserve"> </w:delText>
        </w:r>
      </w:del>
      <w:ins w:id="57" w:author="Michael R. Kendrick" w:date="2020-01-21T12:45:00Z">
        <w:r w:rsidR="00AF5817">
          <w:t xml:space="preserve">was </w:t>
        </w:r>
      </w:ins>
      <w:r>
        <w:t>the only survey with significant, but weak</w:t>
      </w:r>
      <w:ins w:id="58" w:author="Michael R. Kendrick" w:date="2020-01-21T12:45:00Z">
        <w:r w:rsidR="00AF5817">
          <w:t>,</w:t>
        </w:r>
      </w:ins>
      <w:r>
        <w:t xml:space="preserve"> correlative relationships between </w:t>
      </w:r>
      <w:r w:rsidR="00305E55">
        <w:t xml:space="preserve">multiple </w:t>
      </w:r>
      <w:r>
        <w:t xml:space="preserve">lagged population structure variables and its own </w:t>
      </w:r>
      <w:del w:id="59" w:author="Michael R. Kendrick" w:date="2020-01-21T12:45:00Z">
        <w:r w:rsidDel="00AF5817">
          <w:delText xml:space="preserve">mean </w:delText>
        </w:r>
      </w:del>
      <w:r>
        <w:t xml:space="preserve">annual </w:t>
      </w:r>
      <w:del w:id="60" w:author="Michael R. Kendrick" w:date="2020-01-21T12:45:00Z">
        <w:r w:rsidDel="00AF5817">
          <w:delText>total CPUE</w:delText>
        </w:r>
      </w:del>
      <w:ins w:id="61" w:author="Michael R. Kendrick" w:date="2020-01-21T12:45:00Z">
        <w:r w:rsidR="00AF5817">
          <w:t>abundance</w:t>
        </w:r>
      </w:ins>
      <w:r>
        <w:t xml:space="preserve">. </w:t>
      </w:r>
      <w:commentRangeStart w:id="62"/>
      <w:del w:id="63" w:author="Michael R. Kendrick" w:date="2020-01-21T12:45:00Z">
        <w:r w:rsidDel="00AF5817">
          <w:delText xml:space="preserve"> </w:delText>
        </w:r>
      </w:del>
      <w:del w:id="64" w:author="Michael R. Kendrick" w:date="2020-01-21T12:50:00Z">
        <w:r w:rsidDel="001424C2">
          <w:delText xml:space="preserve">No interactions between explanatory variables were observed when used to populate multiple regression models, but additive models did improved correlation.  </w:delText>
        </w:r>
        <w:commentRangeEnd w:id="62"/>
        <w:r w:rsidR="003972CB" w:rsidDel="001424C2">
          <w:rPr>
            <w:rStyle w:val="CommentReference"/>
          </w:rPr>
          <w:commentReference w:id="62"/>
        </w:r>
      </w:del>
      <w:r>
        <w:t xml:space="preserve">Significant relationships </w:t>
      </w:r>
      <w:del w:id="65" w:author="Michael R. Kendrick" w:date="2020-01-21T12:47:00Z">
        <w:r w:rsidDel="003972CB">
          <w:delText xml:space="preserve">with stronger correlation </w:delText>
        </w:r>
      </w:del>
      <w:r>
        <w:t>were found</w:t>
      </w:r>
      <w:del w:id="66" w:author="Michael R. Kendrick" w:date="2020-01-21T12:47:00Z">
        <w:r w:rsidDel="003972CB">
          <w:delText>, however,</w:delText>
        </w:r>
      </w:del>
      <w:r>
        <w:t xml:space="preserve"> </w:t>
      </w:r>
      <w:del w:id="67" w:author="Michael R. Kendrick" w:date="2020-01-21T12:47:00Z">
        <w:r w:rsidDel="00E60BDA">
          <w:delText xml:space="preserve">when </w:delText>
        </w:r>
      </w:del>
      <w:ins w:id="68" w:author="Michael R. Kendrick" w:date="2020-01-21T12:47:00Z">
        <w:r w:rsidR="00E60BDA">
          <w:t xml:space="preserve">with effort-corrected </w:t>
        </w:r>
      </w:ins>
      <w:r>
        <w:t xml:space="preserve">commercial landings </w:t>
      </w:r>
      <w:del w:id="69" w:author="Michael R. Kendrick" w:date="2020-01-21T12:47:00Z">
        <w:r w:rsidDel="003972CB">
          <w:delText>with a</w:delText>
        </w:r>
      </w:del>
      <w:ins w:id="70" w:author="Michael R. Kendrick" w:date="2020-01-21T12:48:00Z">
        <w:r w:rsidR="00E60BDA">
          <w:t xml:space="preserve">predicted by the previous year’s abundance of </w:t>
        </w:r>
      </w:ins>
      <w:del w:id="71" w:author="Michael R. Kendrick" w:date="2020-01-21T12:47:00Z">
        <w:r w:rsidDel="00E60BDA">
          <w:delText xml:space="preserve"> fishing effort factor were predicted using </w:delText>
        </w:r>
      </w:del>
      <w:del w:id="72" w:author="Michael R. Kendrick" w:date="2020-01-21T12:48:00Z">
        <w:r w:rsidDel="00E60BDA">
          <w:delText xml:space="preserve">the Harbor Trawl survey </w:delText>
        </w:r>
      </w:del>
      <w:del w:id="73" w:author="Michael R. Kendrick" w:date="2020-01-21T12:49:00Z">
        <w:r w:rsidDel="001B0843">
          <w:delText xml:space="preserve">immature </w:delText>
        </w:r>
      </w:del>
      <w:r>
        <w:t xml:space="preserve">males </w:t>
      </w:r>
      <w:ins w:id="74" w:author="Michael R. Kendrick" w:date="2020-01-21T12:49:00Z">
        <w:r w:rsidR="001B0843">
          <w:t>crabs</w:t>
        </w:r>
      </w:ins>
      <w:ins w:id="75" w:author="Michael R. Kendrick" w:date="2020-01-21T12:50:00Z">
        <w:r w:rsidR="001B0843">
          <w:t xml:space="preserve">. This </w:t>
        </w:r>
        <w:r w:rsidR="001424C2">
          <w:t xml:space="preserve">relationship was significant </w:t>
        </w:r>
        <w:r w:rsidR="001B0843">
          <w:t>for immature crabs</w:t>
        </w:r>
      </w:ins>
      <w:ins w:id="76" w:author="Michael R. Kendrick" w:date="2020-01-21T12:49:00Z">
        <w:r w:rsidR="001B0843">
          <w:t xml:space="preserve"> </w:t>
        </w:r>
      </w:ins>
      <w:del w:id="77" w:author="Michael R. Kendrick" w:date="2020-01-21T12:48:00Z">
        <w:r w:rsidDel="00E60BDA">
          <w:delText>lagged 1-yr</w:delText>
        </w:r>
      </w:del>
      <w:ins w:id="78" w:author="Michael R. Kendrick" w:date="2020-01-21T12:48:00Z">
        <w:r w:rsidR="00E60BDA">
          <w:t xml:space="preserve">collected in </w:t>
        </w:r>
        <w:r w:rsidR="00E60BDA">
          <w:t>the Harbor Trawl survey</w:t>
        </w:r>
      </w:ins>
      <w:ins w:id="79" w:author="Michael R. Kendrick" w:date="2020-01-21T12:50:00Z">
        <w:r w:rsidR="001B0843">
          <w:t xml:space="preserve">, </w:t>
        </w:r>
      </w:ins>
      <w:del w:id="80" w:author="Michael R. Kendrick" w:date="2020-01-21T12:48:00Z">
        <w:r w:rsidDel="001B0843">
          <w:delText>,</w:delText>
        </w:r>
      </w:del>
      <w:del w:id="81" w:author="Michael R. Kendrick" w:date="2020-01-21T12:50:00Z">
        <w:r w:rsidDel="001B0843">
          <w:delText xml:space="preserve"> </w:delText>
        </w:r>
      </w:del>
      <w:r>
        <w:t xml:space="preserve">and </w:t>
      </w:r>
      <w:ins w:id="82" w:author="Michael R. Kendrick" w:date="2020-01-21T12:50:00Z">
        <w:r w:rsidR="001B0843">
          <w:t xml:space="preserve">for mature crabs collected in </w:t>
        </w:r>
      </w:ins>
      <w:r>
        <w:t>the Creek Trawl survey</w:t>
      </w:r>
      <w:del w:id="83" w:author="Michael R. Kendrick" w:date="2020-01-21T12:49:00Z">
        <w:r w:rsidDel="001B0843">
          <w:delText>’s mature males lagged 1-yr</w:delText>
        </w:r>
      </w:del>
      <w:r>
        <w:t xml:space="preserve">. </w:t>
      </w:r>
      <w:del w:id="84" w:author="Michael R. Kendrick" w:date="2020-01-21T12:49:00Z">
        <w:r w:rsidDel="001B0843">
          <w:delText xml:space="preserve"> No interaction was observed between these variables when used to populate a multiple regression model, and correlation did not strengthen.  </w:delText>
        </w:r>
      </w:del>
      <w:r>
        <w:t xml:space="preserve">These results suggest effective population sampling, but a potential influence on abundance of blue crab from outside factors such as fishing, habitat or environmental variables.  </w:t>
      </w:r>
    </w:p>
    <w:sectPr w:rsidR="00ED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Michael R. Kendrick" w:date="2020-01-21T12:34:00Z" w:initials="MRK">
    <w:p w14:paraId="48A55BE9" w14:textId="5D7BA7F8" w:rsidR="00220F15" w:rsidRDefault="00220F15">
      <w:pPr>
        <w:pStyle w:val="CommentText"/>
      </w:pPr>
      <w:r>
        <w:rPr>
          <w:rStyle w:val="CommentReference"/>
        </w:rPr>
        <w:annotationRef/>
      </w:r>
      <w:r>
        <w:t xml:space="preserve">Do </w:t>
      </w:r>
      <w:proofErr w:type="gramStart"/>
      <w:r>
        <w:t>you</w:t>
      </w:r>
      <w:proofErr w:type="gramEnd"/>
      <w:r>
        <w:t xml:space="preserve"> present sex ratio data?</w:t>
      </w:r>
    </w:p>
  </w:comment>
  <w:comment w:id="6" w:author="Michael R. Kendrick" w:date="2020-01-21T12:29:00Z" w:initials="MRK">
    <w:p w14:paraId="52377599" w14:textId="1F8B85A7" w:rsidR="004D3C30" w:rsidRDefault="004D3C30">
      <w:pPr>
        <w:pStyle w:val="CommentText"/>
      </w:pPr>
      <w:r>
        <w:rPr>
          <w:rStyle w:val="CommentReference"/>
        </w:rPr>
        <w:annotationRef/>
      </w:r>
      <w:r>
        <w:t>Isn’t this what John’s paper did</w:t>
      </w:r>
      <w:r w:rsidR="000C0F98">
        <w:t>?</w:t>
      </w:r>
    </w:p>
  </w:comment>
  <w:comment w:id="62" w:author="Michael R. Kendrick" w:date="2020-01-21T12:46:00Z" w:initials="MRK">
    <w:p w14:paraId="29406C89" w14:textId="11620743" w:rsidR="003972CB" w:rsidRDefault="003972CB">
      <w:pPr>
        <w:pStyle w:val="CommentText"/>
      </w:pPr>
      <w:r>
        <w:rPr>
          <w:rStyle w:val="CommentReference"/>
        </w:rPr>
        <w:annotationRef/>
      </w:r>
      <w:r>
        <w:t>Put this sentence in the context of an objective. It is currently unclear to what this refers.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A55BE9" w15:done="0"/>
  <w15:commentEx w15:paraId="52377599" w15:done="0"/>
  <w15:commentEx w15:paraId="29406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D16E4C" w16cex:dateUtc="2020-01-21T17:34:00Z"/>
  <w16cex:commentExtensible w16cex:durableId="21D16D2F" w16cex:dateUtc="2020-01-21T17:29:00Z"/>
  <w16cex:commentExtensible w16cex:durableId="21D17127" w16cex:dateUtc="2020-01-21T1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A55BE9" w16cid:durableId="21D16E4C"/>
  <w16cid:commentId w16cid:paraId="52377599" w16cid:durableId="21D16D2F"/>
  <w16cid:commentId w16cid:paraId="29406C89" w16cid:durableId="21D171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ael R. Kendrick">
    <w15:presenceInfo w15:providerId="None" w15:userId="Michael R. Kendr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3A"/>
    <w:rsid w:val="0001616F"/>
    <w:rsid w:val="000C0F98"/>
    <w:rsid w:val="001424C2"/>
    <w:rsid w:val="001B0843"/>
    <w:rsid w:val="00220F15"/>
    <w:rsid w:val="0028487C"/>
    <w:rsid w:val="002A460B"/>
    <w:rsid w:val="00305E55"/>
    <w:rsid w:val="003972CB"/>
    <w:rsid w:val="003A7639"/>
    <w:rsid w:val="004D3C30"/>
    <w:rsid w:val="006712B6"/>
    <w:rsid w:val="0069213C"/>
    <w:rsid w:val="00821397"/>
    <w:rsid w:val="00A12082"/>
    <w:rsid w:val="00AD50C7"/>
    <w:rsid w:val="00AF5817"/>
    <w:rsid w:val="00BA61F6"/>
    <w:rsid w:val="00C63A0B"/>
    <w:rsid w:val="00D31B50"/>
    <w:rsid w:val="00E60BDA"/>
    <w:rsid w:val="00E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06F9"/>
  <w15:chartTrackingRefBased/>
  <w15:docId w15:val="{49084DEB-4BA9-44B3-BFC0-389FFFA5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3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C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C3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C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C3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C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Michael R. Kendrick</cp:lastModifiedBy>
  <cp:revision>2</cp:revision>
  <dcterms:created xsi:type="dcterms:W3CDTF">2020-01-21T17:51:00Z</dcterms:created>
  <dcterms:modified xsi:type="dcterms:W3CDTF">2020-01-21T17:51:00Z</dcterms:modified>
</cp:coreProperties>
</file>